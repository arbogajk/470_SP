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B512F" w14:textId="796DA121" w:rsidR="009035AB" w:rsidRPr="00D67846" w:rsidRDefault="004B0B1F" w:rsidP="00D67846">
      <w:pPr>
        <w:pStyle w:val="noindent"/>
        <w:spacing w:before="0" w:beforeAutospacing="0" w:after="0" w:afterAutospacing="0"/>
      </w:pPr>
      <w:r w:rsidRPr="00D67846">
        <w:rPr>
          <w:rStyle w:val="cmbx-12x-x-1201"/>
          <w:sz w:val="24"/>
          <w:szCs w:val="24"/>
        </w:rPr>
        <w:t>PARALLELIZING SHAMIR’S SECRET SHARING ALGORITHM</w:t>
      </w:r>
      <w:r w:rsidRPr="00D67846">
        <w:t xml:space="preserve"> </w:t>
      </w:r>
    </w:p>
    <w:p w14:paraId="0216665F" w14:textId="77777777" w:rsidR="00D67846" w:rsidRDefault="00D67846" w:rsidP="00D67846">
      <w:pPr>
        <w:pStyle w:val="noindent"/>
        <w:spacing w:before="0" w:beforeAutospacing="0" w:after="0" w:afterAutospacing="0"/>
      </w:pPr>
    </w:p>
    <w:p w14:paraId="7A780384" w14:textId="7ACE1EDE" w:rsidR="00033AE7" w:rsidRDefault="00033AE7" w:rsidP="00D67846">
      <w:pPr>
        <w:pStyle w:val="noindent"/>
        <w:spacing w:before="0" w:beforeAutospacing="0" w:after="0" w:afterAutospacing="0"/>
      </w:pPr>
      <w:r>
        <w:t>Joseph K. Arbogast, Isaac B. Sumner, and Michael O. Lam</w:t>
      </w:r>
    </w:p>
    <w:p w14:paraId="508323CF" w14:textId="20422230" w:rsidR="00033AE7" w:rsidRDefault="00033AE7" w:rsidP="00D67846">
      <w:pPr>
        <w:pStyle w:val="noindent"/>
        <w:spacing w:before="0" w:beforeAutospacing="0" w:after="0" w:afterAutospacing="0"/>
      </w:pPr>
      <w:r>
        <w:t>Department of Computer Science</w:t>
      </w:r>
    </w:p>
    <w:p w14:paraId="52018B19" w14:textId="3142188B" w:rsidR="00033AE7" w:rsidRDefault="00033AE7" w:rsidP="00D67846">
      <w:pPr>
        <w:pStyle w:val="noindent"/>
        <w:spacing w:before="0" w:beforeAutospacing="0" w:after="0" w:afterAutospacing="0"/>
      </w:pPr>
      <w:r>
        <w:t>James Madison University</w:t>
      </w:r>
    </w:p>
    <w:p w14:paraId="2D7D0C00" w14:textId="712EC184" w:rsidR="00033AE7" w:rsidRDefault="00033AE7" w:rsidP="00D67846">
      <w:pPr>
        <w:pStyle w:val="noindent"/>
        <w:spacing w:before="0" w:beforeAutospacing="0" w:after="0" w:afterAutospacing="0"/>
      </w:pPr>
      <w:r>
        <w:t>Harrisonburg, VA 22807</w:t>
      </w:r>
    </w:p>
    <w:p w14:paraId="5F6CE1AE" w14:textId="70D47A08" w:rsidR="00033AE7" w:rsidRPr="00033AE7" w:rsidRDefault="00033AE7" w:rsidP="00033AE7">
      <w:pPr>
        <w:rPr>
          <w:rFonts w:eastAsiaTheme="minorEastAsia"/>
        </w:rPr>
      </w:pPr>
      <w:r>
        <w:rPr>
          <w:rFonts w:eastAsiaTheme="minorEastAsia"/>
        </w:rPr>
        <w:t>540-</w:t>
      </w:r>
      <w:r w:rsidRPr="00033AE7">
        <w:rPr>
          <w:rFonts w:eastAsiaTheme="minorEastAsia"/>
        </w:rPr>
        <w:t xml:space="preserve">568-3335 </w:t>
      </w:r>
    </w:p>
    <w:p w14:paraId="556DD26F" w14:textId="2E77A863" w:rsidR="00033AE7" w:rsidRPr="00D67846" w:rsidRDefault="00640625" w:rsidP="00D67846">
      <w:pPr>
        <w:pStyle w:val="noindent"/>
        <w:spacing w:before="0" w:beforeAutospacing="0" w:after="0" w:afterAutospacing="0"/>
      </w:pPr>
      <w:hyperlink r:id="rId7" w:history="1">
        <w:r w:rsidR="00033AE7" w:rsidRPr="00FF5D4C">
          <w:rPr>
            <w:rStyle w:val="Hyperlink"/>
          </w:rPr>
          <w:t>arbogajk@dukes.jmu.edu</w:t>
        </w:r>
      </w:hyperlink>
      <w:r w:rsidR="00033AE7">
        <w:t xml:space="preserve">, </w:t>
      </w:r>
      <w:hyperlink r:id="rId8" w:history="1">
        <w:r w:rsidR="00033AE7" w:rsidRPr="00FF5D4C">
          <w:rPr>
            <w:rStyle w:val="Hyperlink"/>
          </w:rPr>
          <w:t>sumnerib@dukes.jmu.edu</w:t>
        </w:r>
      </w:hyperlink>
      <w:r w:rsidR="00033AE7">
        <w:t>, lam2mo@jmu.edu</w:t>
      </w:r>
    </w:p>
    <w:p w14:paraId="30620C60" w14:textId="77777777" w:rsidR="00D67846" w:rsidRPr="00D67846" w:rsidRDefault="00D67846" w:rsidP="00D67846">
      <w:pPr>
        <w:pStyle w:val="noindent"/>
        <w:spacing w:before="0" w:beforeAutospacing="0" w:after="0" w:afterAutospacing="0"/>
        <w:rPr>
          <w:b/>
          <w:bCs/>
        </w:rPr>
      </w:pPr>
    </w:p>
    <w:p w14:paraId="3C818BC1" w14:textId="4128BD3B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0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1 </w:delText>
        </w:r>
      </w:del>
      <w:r w:rsidRPr="00D67846">
        <w:rPr>
          <w:rStyle w:val="cmr-12x-x-1201"/>
          <w:rFonts w:eastAsia="Times New Roman"/>
          <w:sz w:val="24"/>
          <w:szCs w:val="24"/>
        </w:rPr>
        <w:t>ABSTRACT</w:t>
      </w:r>
    </w:p>
    <w:p w14:paraId="50DB4387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06BA78C6" w14:textId="2CFDBD8C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This paper describes how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 can be parallelized,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decreasing the time required to generate </w:t>
      </w:r>
      <w:r w:rsidR="00A90579">
        <w:rPr>
          <w:rStyle w:val="cmr-12x-x-1201"/>
          <w:sz w:val="24"/>
          <w:szCs w:val="24"/>
        </w:rPr>
        <w:t>key shares</w:t>
      </w:r>
      <w:r w:rsidRPr="00D67846">
        <w:rPr>
          <w:rStyle w:val="cmr-12x-x-1201"/>
          <w:sz w:val="24"/>
          <w:szCs w:val="24"/>
        </w:rPr>
        <w:t xml:space="preserve"> for secrets shared among a large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 of participants. Using an open</w:t>
      </w:r>
      <w:r w:rsidR="00033AE7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source C implementation of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and </w:t>
      </w:r>
      <w:r w:rsidR="00033AE7">
        <w:rPr>
          <w:rStyle w:val="cmr-12x-x-1201"/>
          <w:sz w:val="24"/>
          <w:szCs w:val="24"/>
        </w:rPr>
        <w:t xml:space="preserve">the </w:t>
      </w:r>
      <w:proofErr w:type="spellStart"/>
      <w:r w:rsidR="00033AE7">
        <w:rPr>
          <w:rStyle w:val="cmr-12x-x-1201"/>
          <w:sz w:val="24"/>
          <w:szCs w:val="24"/>
        </w:rPr>
        <w:t>OpenMP</w:t>
      </w:r>
      <w:proofErr w:type="spellEnd"/>
      <w:r w:rsidR="00033AE7">
        <w:rPr>
          <w:rStyle w:val="cmr-12x-x-1201"/>
          <w:sz w:val="24"/>
          <w:szCs w:val="24"/>
        </w:rPr>
        <w:t xml:space="preserve"> multiprocessing programming interface</w:t>
      </w:r>
      <w:r w:rsidRPr="00D67846">
        <w:rPr>
          <w:rStyle w:val="cmr-12x-x-1201"/>
          <w:sz w:val="24"/>
          <w:szCs w:val="24"/>
        </w:rPr>
        <w:t xml:space="preserve">, we </w:t>
      </w:r>
      <w:r w:rsidR="00033AE7">
        <w:rPr>
          <w:rStyle w:val="cmr-12x-x-1201"/>
          <w:sz w:val="24"/>
          <w:szCs w:val="24"/>
        </w:rPr>
        <w:t>parallelized</w:t>
      </w:r>
      <w:r w:rsidR="00033AE7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regions of the algorithm </w:t>
      </w:r>
      <w:r w:rsidR="00033AE7">
        <w:rPr>
          <w:rStyle w:val="cmr-12x-x-1201"/>
          <w:sz w:val="24"/>
          <w:szCs w:val="24"/>
        </w:rPr>
        <w:t>and</w:t>
      </w:r>
      <w:r w:rsidRPr="00D67846">
        <w:rPr>
          <w:rStyle w:val="cmr-12x-x-1201"/>
          <w:sz w:val="24"/>
          <w:szCs w:val="24"/>
        </w:rPr>
        <w:t xml:space="preserve"> reduced execution time significantly. We were able to see near</w:t>
      </w:r>
      <w:r w:rsidR="00A221F9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linear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speedup</w:t>
      </w:r>
      <w:r w:rsidRPr="00D67846">
        <w:rPr>
          <w:rStyle w:val="cmr-12x-x-1201"/>
          <w:sz w:val="24"/>
          <w:szCs w:val="24"/>
        </w:rPr>
        <w:t xml:space="preserve"> in both the key share generation phase and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re-combining phase. We also observed weak scaling when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Our work enables more efficient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using Shamir’s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algorithm.</w:t>
      </w:r>
      <w:r w:rsidRPr="00D67846">
        <w:t xml:space="preserve"> </w:t>
      </w:r>
    </w:p>
    <w:p w14:paraId="3AB7F88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3EC6408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6A5C9E4" w14:textId="52F05494" w:rsidR="00D67846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1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2 </w:delText>
        </w:r>
      </w:del>
      <w:r w:rsidRPr="00D67846">
        <w:rPr>
          <w:rStyle w:val="cmr-12x-x-1201"/>
          <w:rFonts w:eastAsia="Times New Roman"/>
          <w:sz w:val="24"/>
          <w:szCs w:val="24"/>
        </w:rPr>
        <w:t>INTRODUCTION</w:t>
      </w:r>
    </w:p>
    <w:p w14:paraId="313F03A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FD74836" w14:textId="019D1AC6" w:rsidR="00910BDC" w:rsidRDefault="004B0B1F" w:rsidP="00910BDC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scheme</w:t>
      </w:r>
      <w:r w:rsidR="005D4951">
        <w:rPr>
          <w:rStyle w:val="cmr-12x-x-1201"/>
          <w:sz w:val="24"/>
          <w:szCs w:val="24"/>
        </w:rPr>
        <w:t xml:space="preserve"> [1]</w:t>
      </w:r>
      <w:r w:rsidRPr="00D67846">
        <w:rPr>
          <w:rStyle w:val="cmr-12x-x-1201"/>
          <w:sz w:val="24"/>
          <w:szCs w:val="24"/>
        </w:rPr>
        <w:t xml:space="preserve"> is a method for dividing a secret among a group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where a certain threshold of the keys must be combined in order to reproduce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secret. With large </w:t>
      </w:r>
      <w:r w:rsidR="00D131E7" w:rsidRPr="00D67846">
        <w:rPr>
          <w:rStyle w:val="cmr-12x-x-1201"/>
          <w:sz w:val="24"/>
          <w:szCs w:val="24"/>
        </w:rPr>
        <w:t>secrets,</w:t>
      </w:r>
      <w:r w:rsidRPr="00D67846">
        <w:rPr>
          <w:rStyle w:val="cmr-12x-x-1201"/>
          <w:sz w:val="24"/>
          <w:szCs w:val="24"/>
        </w:rPr>
        <w:t xml:space="preserve"> such as an entire text document, this process can be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slow and expensive, especially if the number of participants and the threshold are</w:t>
      </w:r>
      <w:r w:rsidRPr="00D67846">
        <w:t xml:space="preserve"> </w:t>
      </w:r>
      <w:r w:rsidR="00910BDC">
        <w:rPr>
          <w:rStyle w:val="cmr-12x-x-1201"/>
          <w:sz w:val="24"/>
          <w:szCs w:val="24"/>
        </w:rPr>
        <w:t xml:space="preserve">high.  Motivation for </w:t>
      </w:r>
      <w:r w:rsidR="000E025B">
        <w:rPr>
          <w:rStyle w:val="cmr-12x-x-1201"/>
          <w:sz w:val="24"/>
          <w:szCs w:val="24"/>
        </w:rPr>
        <w:t>this</w:t>
      </w:r>
      <w:r w:rsidR="00000272">
        <w:rPr>
          <w:rStyle w:val="cmr-12x-x-1201"/>
          <w:sz w:val="24"/>
          <w:szCs w:val="24"/>
        </w:rPr>
        <w:t xml:space="preserve"> </w:t>
      </w:r>
      <w:r w:rsidR="00910BDC">
        <w:rPr>
          <w:rStyle w:val="cmr-12x-x-1201"/>
          <w:sz w:val="24"/>
          <w:szCs w:val="24"/>
        </w:rPr>
        <w:t xml:space="preserve">work comes from an interest in </w:t>
      </w:r>
      <w:r w:rsidR="000E025B">
        <w:rPr>
          <w:rStyle w:val="cmr-12x-x-1201"/>
          <w:sz w:val="24"/>
          <w:szCs w:val="24"/>
        </w:rPr>
        <w:t xml:space="preserve">using parallel systems to improve </w:t>
      </w:r>
      <w:r w:rsidR="00910BDC">
        <w:rPr>
          <w:rStyle w:val="cmr-12x-x-1201"/>
          <w:sz w:val="24"/>
          <w:szCs w:val="24"/>
        </w:rPr>
        <w:t>security.</w:t>
      </w:r>
      <w:r w:rsidR="005D4951">
        <w:rPr>
          <w:rStyle w:val="cmr-12x-x-1201"/>
          <w:sz w:val="24"/>
          <w:szCs w:val="24"/>
        </w:rPr>
        <w:t xml:space="preserve">  Shamir’</w:t>
      </w:r>
      <w:r w:rsidR="00DC09F7">
        <w:rPr>
          <w:rStyle w:val="cmr-12x-x-1201"/>
          <w:sz w:val="24"/>
          <w:szCs w:val="24"/>
        </w:rPr>
        <w:t xml:space="preserve">s secret </w:t>
      </w:r>
      <w:r w:rsidR="005D4951">
        <w:rPr>
          <w:rStyle w:val="cmr-12x-x-1201"/>
          <w:sz w:val="24"/>
          <w:szCs w:val="24"/>
        </w:rPr>
        <w:t xml:space="preserve">sharing is useful in scenarios </w:t>
      </w:r>
      <w:r w:rsidR="00924246">
        <w:rPr>
          <w:rStyle w:val="cmr-12x-x-1201"/>
          <w:sz w:val="24"/>
          <w:szCs w:val="24"/>
        </w:rPr>
        <w:t xml:space="preserve">where no single person should </w:t>
      </w:r>
      <w:r w:rsidR="000E025B">
        <w:rPr>
          <w:rStyle w:val="cmr-12x-x-1201"/>
          <w:sz w:val="24"/>
          <w:szCs w:val="24"/>
        </w:rPr>
        <w:t>have an</w:t>
      </w:r>
      <w:r w:rsidR="00924246">
        <w:rPr>
          <w:rStyle w:val="cmr-12x-x-1201"/>
          <w:sz w:val="24"/>
          <w:szCs w:val="24"/>
        </w:rPr>
        <w:t xml:space="preserve"> entire secret.  Real world applications are currently seen in the medical field and patient privacy.  Medical reports and images a</w:t>
      </w:r>
      <w:r w:rsidR="00DC09F7">
        <w:rPr>
          <w:rStyle w:val="cmr-12x-x-1201"/>
          <w:sz w:val="24"/>
          <w:szCs w:val="24"/>
        </w:rPr>
        <w:t xml:space="preserve">re commonly shared using secret </w:t>
      </w:r>
      <w:r w:rsidR="00924246">
        <w:rPr>
          <w:rStyle w:val="cmr-12x-x-1201"/>
          <w:sz w:val="24"/>
          <w:szCs w:val="24"/>
        </w:rPr>
        <w:t>sharing schemes [5].</w:t>
      </w:r>
    </w:p>
    <w:p w14:paraId="4C74DB55" w14:textId="6FE7EF61" w:rsidR="00910BDC" w:rsidRDefault="00910BDC" w:rsidP="00910BDC">
      <w:pPr>
        <w:pStyle w:val="no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60A48A57" w14:textId="5E754A2E" w:rsidR="00AF26C1" w:rsidRDefault="004B0B1F" w:rsidP="00D67846">
      <w:pPr>
        <w:pStyle w:val="no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In this </w:t>
      </w:r>
      <w:r w:rsidR="00D131E7" w:rsidRPr="00D67846">
        <w:rPr>
          <w:rStyle w:val="cmr-12x-x-1201"/>
          <w:sz w:val="24"/>
          <w:szCs w:val="24"/>
        </w:rPr>
        <w:t>paper,</w:t>
      </w:r>
      <w:r w:rsidRPr="00D67846">
        <w:rPr>
          <w:rStyle w:val="cmr-12x-x-1201"/>
          <w:sz w:val="24"/>
          <w:szCs w:val="24"/>
        </w:rPr>
        <w:t xml:space="preserve"> we explore opportunities for parallelism in </w:t>
      </w:r>
      <w:r w:rsidR="000E025B">
        <w:rPr>
          <w:rStyle w:val="cmr-12x-x-1201"/>
          <w:sz w:val="24"/>
          <w:szCs w:val="24"/>
        </w:rPr>
        <w:t>Shamir’s</w:t>
      </w:r>
      <w:r w:rsidR="000E025B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algorithm,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 goal of reducing the amount of time taken </w:t>
      </w:r>
      <w:r w:rsidR="00203040">
        <w:rPr>
          <w:rStyle w:val="cmr-12x-x-1201"/>
          <w:sz w:val="24"/>
          <w:szCs w:val="24"/>
        </w:rPr>
        <w:t xml:space="preserve">both </w:t>
      </w:r>
      <w:r w:rsidR="000E025B">
        <w:rPr>
          <w:rStyle w:val="cmr-12x-x-1201"/>
          <w:sz w:val="24"/>
          <w:szCs w:val="24"/>
        </w:rPr>
        <w:t xml:space="preserve">to </w:t>
      </w:r>
      <w:r w:rsidRPr="00D67846">
        <w:rPr>
          <w:rStyle w:val="cmr-12x-x-1201"/>
          <w:sz w:val="24"/>
          <w:szCs w:val="24"/>
        </w:rPr>
        <w:t>generate</w:t>
      </w:r>
      <w:r w:rsidR="00203040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and </w:t>
      </w:r>
      <w:r w:rsidR="000E025B">
        <w:rPr>
          <w:rStyle w:val="cmr-12x-x-1201"/>
          <w:sz w:val="24"/>
          <w:szCs w:val="24"/>
        </w:rPr>
        <w:t xml:space="preserve">to </w:t>
      </w:r>
      <w:r w:rsidRPr="00D67846">
        <w:rPr>
          <w:rStyle w:val="cmr-12x-x-1201"/>
          <w:sz w:val="24"/>
          <w:szCs w:val="24"/>
        </w:rPr>
        <w:t xml:space="preserve">join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in a</w:t>
      </w:r>
      <w:r w:rsidRPr="00D67846">
        <w:t xml:space="preserve"> </w:t>
      </w:r>
      <w:r w:rsidR="00AF26C1">
        <w:rPr>
          <w:rStyle w:val="cmr-12x-x-1201"/>
          <w:sz w:val="24"/>
          <w:szCs w:val="24"/>
        </w:rPr>
        <w:t>scalable manner</w:t>
      </w:r>
      <w:r w:rsidR="00910BDC">
        <w:rPr>
          <w:rStyle w:val="cmr-12x-x-1201"/>
          <w:sz w:val="24"/>
          <w:szCs w:val="24"/>
        </w:rPr>
        <w:t>.</w:t>
      </w:r>
    </w:p>
    <w:p w14:paraId="597CC123" w14:textId="57CDAC4C" w:rsidR="009035AB" w:rsidRPr="00D67846" w:rsidRDefault="004B0B1F" w:rsidP="00910BDC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Scaling in </w:t>
      </w:r>
      <w:r w:rsidR="00D2402F">
        <w:rPr>
          <w:rStyle w:val="cmr-12x-x-1201"/>
          <w:sz w:val="24"/>
          <w:szCs w:val="24"/>
        </w:rPr>
        <w:t>high-</w:t>
      </w:r>
      <w:r w:rsidRPr="00D67846">
        <w:rPr>
          <w:rStyle w:val="cmr-12x-x-1201"/>
          <w:sz w:val="24"/>
          <w:szCs w:val="24"/>
        </w:rPr>
        <w:t xml:space="preserve">performance </w:t>
      </w:r>
      <w:r w:rsidR="000E025B">
        <w:rPr>
          <w:rStyle w:val="cmr-12x-x-1201"/>
          <w:sz w:val="24"/>
          <w:szCs w:val="24"/>
        </w:rPr>
        <w:t>program analysis</w:t>
      </w:r>
      <w:r w:rsidR="000E025B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is broken into two categories:</w:t>
      </w:r>
      <w:r w:rsidRPr="00D67846">
        <w:t xml:space="preserve"> </w:t>
      </w:r>
      <w:r w:rsidR="00D2402F">
        <w:t xml:space="preserve">strong and </w:t>
      </w:r>
      <w:r w:rsidRPr="00D67846">
        <w:rPr>
          <w:rStyle w:val="cmr-12x-x-1201"/>
          <w:sz w:val="24"/>
          <w:szCs w:val="24"/>
        </w:rPr>
        <w:t xml:space="preserve">weak scaling. </w:t>
      </w:r>
      <w:r w:rsidR="00D2402F">
        <w:rPr>
          <w:rStyle w:val="cmr-12x-x-1201"/>
          <w:sz w:val="24"/>
          <w:szCs w:val="24"/>
        </w:rPr>
        <w:t>Strong scaling describes how performance changes as the number of processes or threads increases for a fixed problem size, while weak scaling examines how performance changes as both the processor/thread count and problem size increase.</w:t>
      </w:r>
      <w:r w:rsidR="00F83A0A">
        <w:rPr>
          <w:rStyle w:val="cmr-12x-x-1201"/>
          <w:sz w:val="24"/>
          <w:szCs w:val="24"/>
        </w:rPr>
        <w:t xml:space="preserve">  </w:t>
      </w:r>
    </w:p>
    <w:p w14:paraId="220A4BE2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000DF3B9" w14:textId="24154FD6" w:rsidR="00D67846" w:rsidRPr="00D67846" w:rsidRDefault="00AF26C1" w:rsidP="00D67846">
      <w:pPr>
        <w:pStyle w:val="noindent"/>
        <w:spacing w:before="0" w:beforeAutospacing="0" w:after="0" w:afterAutospacing="0"/>
      </w:pPr>
      <w:r>
        <w:tab/>
      </w:r>
    </w:p>
    <w:p w14:paraId="324BB2C9" w14:textId="68E98AEE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2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2.1 </w:delText>
        </w:r>
      </w:del>
      <w:r w:rsidRPr="00D67846">
        <w:rPr>
          <w:rStyle w:val="cmr-12x-x-1201"/>
          <w:rFonts w:eastAsia="Times New Roman"/>
          <w:sz w:val="24"/>
          <w:szCs w:val="24"/>
        </w:rPr>
        <w:t>Background</w:t>
      </w:r>
    </w:p>
    <w:p w14:paraId="1D1693CD" w14:textId="77777777" w:rsidR="009035AB" w:rsidRPr="00D67846" w:rsidRDefault="009035AB" w:rsidP="00D67846"/>
    <w:p w14:paraId="0630EB3B" w14:textId="46D82DC5" w:rsidR="009035AB" w:rsidRPr="00D67846" w:rsidRDefault="004B0B1F" w:rsidP="004A76F0">
      <w:pPr>
        <w:pStyle w:val="noindent"/>
        <w:tabs>
          <w:tab w:val="left" w:pos="720"/>
        </w:tabs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</w:t>
      </w:r>
      <w:r w:rsidR="000E025B">
        <w:rPr>
          <w:rStyle w:val="cmr-12x-x-1201"/>
          <w:sz w:val="24"/>
          <w:szCs w:val="24"/>
        </w:rPr>
        <w:t xml:space="preserve"> </w:t>
      </w:r>
      <w:r w:rsidR="00D131E7">
        <w:rPr>
          <w:rStyle w:val="cmbx-12x-x-1201"/>
          <w:b w:val="0"/>
          <w:sz w:val="24"/>
          <w:szCs w:val="24"/>
        </w:rPr>
        <w:t>[1</w:t>
      </w:r>
      <w:r w:rsidR="00D67846" w:rsidRPr="00D67846">
        <w:rPr>
          <w:rStyle w:val="cmbx-12x-x-1201"/>
          <w:b w:val="0"/>
          <w:sz w:val="24"/>
          <w:szCs w:val="24"/>
        </w:rPr>
        <w:t>]</w:t>
      </w:r>
      <w:r w:rsidR="000E025B">
        <w:rPr>
          <w:rStyle w:val="cmbx-12x-x-1201"/>
          <w:sz w:val="24"/>
          <w:szCs w:val="24"/>
        </w:rPr>
        <w:t xml:space="preserve"> </w:t>
      </w:r>
      <w:r w:rsidR="000E025B">
        <w:rPr>
          <w:rStyle w:val="cmbx-12x-x-1201"/>
          <w:b w:val="0"/>
          <w:sz w:val="24"/>
          <w:szCs w:val="24"/>
        </w:rPr>
        <w:t xml:space="preserve">requires two parameters: </w:t>
      </w:r>
      <w:r w:rsidRPr="00D67846">
        <w:rPr>
          <w:rStyle w:val="cmr-12x-x-1201"/>
          <w:sz w:val="24"/>
          <w:szCs w:val="24"/>
        </w:rPr>
        <w:t>the number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of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desired (n) and the threshold that is required to unlock the secret (t).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algorithm computes the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by generating a random polynomial equation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of degree t-1. The secret becomes the constant value in the polynomial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equation.</w:t>
      </w:r>
      <w:r w:rsidRPr="00D67846">
        <w:br/>
      </w:r>
      <w:r w:rsidRPr="00D67846">
        <w:lastRenderedPageBreak/>
        <w:br/>
      </w:r>
    </w:p>
    <w:p w14:paraId="1DBCDC0D" w14:textId="0F58A1EA" w:rsidR="009035AB" w:rsidRPr="00D67846" w:rsidRDefault="000E025B" w:rsidP="00D67846">
      <w:pPr>
        <w:pStyle w:val="indent"/>
        <w:spacing w:before="0" w:beforeAutospacing="0" w:after="0" w:afterAutospacing="0"/>
      </w:pPr>
      <w:r>
        <w:rPr>
          <w:rStyle w:val="cmbx-12x-x-1201"/>
          <w:sz w:val="24"/>
          <w:szCs w:val="24"/>
        </w:rPr>
        <w:t>Formula</w:t>
      </w:r>
      <w:r w:rsidRPr="00D67846">
        <w:rPr>
          <w:rStyle w:val="cmbx-12x-x-1201"/>
          <w:sz w:val="24"/>
          <w:szCs w:val="24"/>
        </w:rPr>
        <w:t xml:space="preserve"> </w:t>
      </w:r>
      <w:r w:rsidR="004B0B1F" w:rsidRPr="00D67846">
        <w:rPr>
          <w:rStyle w:val="cmbx-12x-x-1201"/>
          <w:sz w:val="24"/>
          <w:szCs w:val="24"/>
        </w:rPr>
        <w:t>1:</w:t>
      </w:r>
      <w:r w:rsidR="004B0B1F" w:rsidRPr="00D67846">
        <w:t xml:space="preserve"> </w:t>
      </w:r>
    </w:p>
    <w:p w14:paraId="08CDB40C" w14:textId="564842AE" w:rsidR="00D67846" w:rsidRPr="00D67846" w:rsidRDefault="00940AF2" w:rsidP="00331D1A">
      <w:pPr>
        <w:jc w:val="center"/>
      </w:pPr>
      <w:r w:rsidRPr="00AF26C1">
        <w:rPr>
          <w:noProof/>
        </w:rPr>
        <w:drawing>
          <wp:inline distT="0" distB="0" distL="0" distR="0" wp14:anchorId="0CC614C2" wp14:editId="21E1BD93">
            <wp:extent cx="1913419" cy="3988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6 at 9.40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74" cy="4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3C1D" w14:textId="65A12E18" w:rsidR="000E025B" w:rsidRDefault="004B0B1F" w:rsidP="00000272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 xml:space="preserve">The required threshold to reproduce the secret of the function listed in </w:t>
      </w:r>
      <w:r w:rsidR="000E025B">
        <w:rPr>
          <w:rStyle w:val="cmr-12x-x-1201"/>
          <w:sz w:val="24"/>
          <w:szCs w:val="24"/>
        </w:rPr>
        <w:t>Formula</w:t>
      </w:r>
      <w:r w:rsidR="000E025B" w:rsidRPr="00D67846">
        <w:t xml:space="preserve"> </w:t>
      </w:r>
      <w:r w:rsidR="00BB3C86">
        <w:rPr>
          <w:rStyle w:val="cmr-12x-x-1201"/>
          <w:sz w:val="24"/>
          <w:szCs w:val="24"/>
        </w:rPr>
        <w:t xml:space="preserve">1 would be 4 </w:t>
      </w:r>
      <w:r w:rsidR="00C91604">
        <w:rPr>
          <w:rStyle w:val="cmr-12x-x-1201"/>
          <w:sz w:val="24"/>
          <w:szCs w:val="24"/>
        </w:rPr>
        <w:t>shares</w:t>
      </w:r>
      <w:r w:rsidR="00BB3C86">
        <w:rPr>
          <w:rStyle w:val="cmr-12x-x-1201"/>
          <w:sz w:val="24"/>
          <w:szCs w:val="24"/>
        </w:rPr>
        <w:t xml:space="preserve">, </w:t>
      </w:r>
      <w:r w:rsidR="000E025B">
        <w:rPr>
          <w:rStyle w:val="cmr-12x-x-1201"/>
          <w:sz w:val="24"/>
          <w:szCs w:val="24"/>
        </w:rPr>
        <w:t xml:space="preserve">because </w:t>
      </w:r>
      <w:r w:rsidR="00BB3C86">
        <w:rPr>
          <w:rStyle w:val="cmr-12x-x-1201"/>
          <w:sz w:val="24"/>
          <w:szCs w:val="24"/>
        </w:rPr>
        <w:t>t</w:t>
      </w:r>
      <w:r w:rsidRPr="00D67846">
        <w:rPr>
          <w:rStyle w:val="cmr-12x-x-1201"/>
          <w:sz w:val="24"/>
          <w:szCs w:val="24"/>
        </w:rPr>
        <w:t xml:space="preserve"> = </w:t>
      </w:r>
      <w:r w:rsidR="00BB3C86">
        <w:rPr>
          <w:rStyle w:val="cmr-12x-x-1201"/>
          <w:sz w:val="24"/>
          <w:szCs w:val="24"/>
        </w:rPr>
        <w:t>4 yields a degree 3</w:t>
      </w:r>
      <w:r w:rsidR="000E025B">
        <w:rPr>
          <w:rStyle w:val="cmr-12x-x-1201"/>
          <w:sz w:val="24"/>
          <w:szCs w:val="24"/>
        </w:rPr>
        <w:t xml:space="preserve"> (t-1)</w:t>
      </w:r>
      <w:r w:rsidR="00BB3C86">
        <w:rPr>
          <w:rStyle w:val="cmr-12x-x-1201"/>
          <w:sz w:val="24"/>
          <w:szCs w:val="24"/>
        </w:rPr>
        <w:t xml:space="preserve"> polynomial</w:t>
      </w:r>
      <w:r w:rsidRPr="00D67846">
        <w:rPr>
          <w:rStyle w:val="cmr-12x-x-1201"/>
          <w:sz w:val="24"/>
          <w:szCs w:val="24"/>
        </w:rPr>
        <w:t>. After generating the random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polynomial</w:t>
      </w:r>
      <w:r w:rsidR="00D67846" w:rsidRPr="00D67846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the algorithm computes X and Y coordinate pairs by generating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random X value and plugging it into the polynomial function to get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corresponding Y value.</w:t>
      </w:r>
      <w:r w:rsidR="00707DFA">
        <w:rPr>
          <w:rStyle w:val="cmr-12x-x-1201"/>
          <w:sz w:val="24"/>
          <w:szCs w:val="24"/>
        </w:rPr>
        <w:t xml:space="preserve">  </w:t>
      </w:r>
      <w:r w:rsidR="005A255F">
        <w:rPr>
          <w:rStyle w:val="cmr-12x-x-1201"/>
          <w:sz w:val="24"/>
          <w:szCs w:val="24"/>
        </w:rPr>
        <w:t xml:space="preserve">In the implementation we used, an extra step is taken and the entire polynomial is modulo with the prime </w:t>
      </w:r>
      <w:commentRangeStart w:id="3"/>
      <w:r w:rsidR="005A255F">
        <w:rPr>
          <w:rStyle w:val="cmr-12x-x-1201"/>
          <w:sz w:val="24"/>
          <w:szCs w:val="24"/>
        </w:rPr>
        <w:t>257</w:t>
      </w:r>
      <w:commentRangeEnd w:id="3"/>
      <w:r w:rsidR="000E025B">
        <w:rPr>
          <w:rStyle w:val="CommentReference"/>
        </w:rPr>
        <w:commentReference w:id="3"/>
      </w:r>
      <w:r w:rsidR="005A255F">
        <w:rPr>
          <w:rStyle w:val="cmr-12x-x-1201"/>
          <w:sz w:val="24"/>
          <w:szCs w:val="24"/>
        </w:rPr>
        <w:t xml:space="preserve">.  </w:t>
      </w:r>
      <w:ins w:id="4" w:author="Arbogast, Joseph Keith - arbogajk" w:date="2017-07-08T10:31:00Z">
        <w:r w:rsidR="00CA36A7">
          <w:rPr>
            <w:rStyle w:val="cmr-12x-x-1201"/>
            <w:sz w:val="24"/>
            <w:szCs w:val="24"/>
          </w:rPr>
          <w:t xml:space="preserve">This solves the problem of an attacker gaining information about the secret with each key </w:t>
        </w:r>
      </w:ins>
      <w:ins w:id="5" w:author="Arbogast, Joseph Keith - arbogajk" w:date="2017-07-08T10:38:00Z">
        <w:r w:rsidR="00B03805">
          <w:rPr>
            <w:rStyle w:val="cmr-12x-x-1201"/>
            <w:sz w:val="24"/>
            <w:szCs w:val="24"/>
          </w:rPr>
          <w:t xml:space="preserve">that </w:t>
        </w:r>
      </w:ins>
      <w:ins w:id="6" w:author="Arbogast, Joseph Keith - arbogajk" w:date="2017-07-08T10:31:00Z">
        <w:r w:rsidR="00CA36A7">
          <w:rPr>
            <w:rStyle w:val="cmr-12x-x-1201"/>
            <w:sz w:val="24"/>
            <w:szCs w:val="24"/>
          </w:rPr>
          <w:t xml:space="preserve">they find, by using finite field </w:t>
        </w:r>
      </w:ins>
      <w:ins w:id="7" w:author="Arbogast, Joseph Keith - arbogajk" w:date="2017-07-08T10:32:00Z">
        <w:r w:rsidR="00CA36A7">
          <w:rPr>
            <w:rStyle w:val="cmr-12x-x-1201"/>
            <w:sz w:val="24"/>
            <w:szCs w:val="24"/>
          </w:rPr>
          <w:t xml:space="preserve">arithmetic </w:t>
        </w:r>
      </w:ins>
      <w:ins w:id="8" w:author="Arbogast, Joseph Keith - arbogajk" w:date="2017-07-08T10:33:00Z">
        <w:r w:rsidR="00C61DBF">
          <w:rPr>
            <w:rStyle w:val="cmr-12x-x-1201"/>
            <w:sz w:val="24"/>
            <w:szCs w:val="24"/>
          </w:rPr>
          <w:t>in</w:t>
        </w:r>
      </w:ins>
      <w:ins w:id="9" w:author="Arbogast, Joseph Keith - arbogajk" w:date="2017-07-08T10:34:00Z">
        <w:r w:rsidR="00C61DBF">
          <w:rPr>
            <w:rStyle w:val="cmr-12x-x-1201"/>
            <w:sz w:val="24"/>
            <w:szCs w:val="24"/>
          </w:rPr>
          <w:t xml:space="preserve"> </w:t>
        </w:r>
      </w:ins>
      <w:ins w:id="10" w:author="Arbogast, Joseph Keith - arbogajk" w:date="2017-07-08T10:33:00Z">
        <w:r w:rsidR="00C61DBF">
          <w:rPr>
            <w:rStyle w:val="cmr-12x-x-1201"/>
            <w:sz w:val="24"/>
            <w:szCs w:val="24"/>
          </w:rPr>
          <w:t>lieu</w:t>
        </w:r>
      </w:ins>
      <w:ins w:id="11" w:author="Arbogast, Joseph Keith - arbogajk" w:date="2017-07-08T10:32:00Z">
        <w:r w:rsidR="00CA36A7">
          <w:rPr>
            <w:rStyle w:val="cmr-12x-x-1201"/>
            <w:sz w:val="24"/>
            <w:szCs w:val="24"/>
          </w:rPr>
          <w:t xml:space="preserve"> of integer </w:t>
        </w:r>
      </w:ins>
      <w:ins w:id="12" w:author="Arbogast, Joseph Keith - arbogajk" w:date="2017-07-08T10:34:00Z">
        <w:r w:rsidR="00C61DBF">
          <w:rPr>
            <w:rStyle w:val="cmr-12x-x-1201"/>
            <w:sz w:val="24"/>
            <w:szCs w:val="24"/>
          </w:rPr>
          <w:t>arithmetic</w:t>
        </w:r>
      </w:ins>
      <w:ins w:id="13" w:author="Arbogast, Joseph Keith - arbogajk" w:date="2017-07-08T10:32:00Z">
        <w:r w:rsidR="00CA36A7">
          <w:rPr>
            <w:rStyle w:val="cmr-12x-x-1201"/>
            <w:sz w:val="24"/>
            <w:szCs w:val="24"/>
          </w:rPr>
          <w:t xml:space="preserve">.  </w:t>
        </w:r>
      </w:ins>
      <w:r w:rsidR="001F1AA5">
        <w:rPr>
          <w:rStyle w:val="cmr-12x-x-1201"/>
          <w:sz w:val="24"/>
          <w:szCs w:val="24"/>
        </w:rPr>
        <w:t xml:space="preserve">Each character of the input data is run through this equation, which </w:t>
      </w:r>
      <w:r w:rsidRPr="00D67846">
        <w:rPr>
          <w:rStyle w:val="cmr-12x-x-1201"/>
          <w:sz w:val="24"/>
          <w:szCs w:val="24"/>
        </w:rPr>
        <w:t>is repeated n times</w:t>
      </w:r>
      <w:r w:rsidR="006B62BB">
        <w:rPr>
          <w:rStyle w:val="cmr-12x-x-1201"/>
          <w:sz w:val="24"/>
          <w:szCs w:val="24"/>
        </w:rPr>
        <w:t xml:space="preserve">.  </w:t>
      </w:r>
      <w:r w:rsidRPr="00D67846">
        <w:rPr>
          <w:rStyle w:val="cmr-12x-x-1201"/>
          <w:sz w:val="24"/>
          <w:szCs w:val="24"/>
        </w:rPr>
        <w:t xml:space="preserve">The XY pairs become the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that are distributed to each individual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group.</w:t>
      </w:r>
      <w:r w:rsidR="000E025B">
        <w:rPr>
          <w:rStyle w:val="cmr-12x-x-1201"/>
          <w:sz w:val="24"/>
          <w:szCs w:val="24"/>
        </w:rPr>
        <w:t xml:space="preserve"> Finally, Lagrange interpolating polynomials are used to </w:t>
      </w:r>
      <w:r w:rsidR="000E025B">
        <w:t>join the shares together and reproduce the original secret.</w:t>
      </w:r>
    </w:p>
    <w:p w14:paraId="7AF7C958" w14:textId="77777777" w:rsidR="000E025B" w:rsidRDefault="000E025B" w:rsidP="00000272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2FC4C0C4" w14:textId="52C8055F" w:rsidR="00311B26" w:rsidRPr="00311B26" w:rsidRDefault="004B0B1F" w:rsidP="00000272">
      <w:pPr>
        <w:pStyle w:val="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The problem with this approach (when computed serially) is that a XY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ordered pair for each character of the input data must be computed 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number of times.</w:t>
      </w:r>
      <w:r w:rsidR="005A255F">
        <w:rPr>
          <w:rStyle w:val="cmr-12x-x-1201"/>
          <w:sz w:val="24"/>
          <w:szCs w:val="24"/>
        </w:rPr>
        <w:t xml:space="preserve">  </w:t>
      </w:r>
      <w:r w:rsidRPr="00D67846">
        <w:rPr>
          <w:rStyle w:val="cmr-12x-x-1201"/>
          <w:sz w:val="24"/>
          <w:szCs w:val="24"/>
        </w:rPr>
        <w:t>This process is slow and provides opportunities for data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parallelism.</w:t>
      </w:r>
    </w:p>
    <w:p w14:paraId="747F4404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5161536D" w14:textId="77777777" w:rsidR="00D67846" w:rsidRPr="00D67846" w:rsidRDefault="00D67846" w:rsidP="00D67846">
      <w:pPr>
        <w:pStyle w:val="indent"/>
        <w:spacing w:before="0" w:beforeAutospacing="0" w:after="0" w:afterAutospacing="0"/>
      </w:pPr>
    </w:p>
    <w:p w14:paraId="1DCA4DBF" w14:textId="6283AC25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14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2.2 </w:delText>
        </w:r>
      </w:del>
      <w:r w:rsidRPr="00D67846">
        <w:rPr>
          <w:rStyle w:val="cmr-12x-x-1201"/>
          <w:rFonts w:eastAsia="Times New Roman"/>
          <w:sz w:val="24"/>
          <w:szCs w:val="24"/>
        </w:rPr>
        <w:t>Project goals</w:t>
      </w:r>
    </w:p>
    <w:p w14:paraId="7515675C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512B1F7E" w14:textId="0FED7BF3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Using an open</w:t>
      </w:r>
      <w:r w:rsidR="000E025B">
        <w:rPr>
          <w:rStyle w:val="cmr-12x-x-1201"/>
          <w:sz w:val="24"/>
          <w:szCs w:val="24"/>
        </w:rPr>
        <w:t>-</w:t>
      </w:r>
      <w:r w:rsidRPr="00D67846">
        <w:rPr>
          <w:rStyle w:val="cmr-12x-x-1201"/>
          <w:sz w:val="24"/>
          <w:szCs w:val="24"/>
        </w:rPr>
        <w:t>source C implementation of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[2]</w:t>
      </w:r>
      <w:r w:rsidR="00D67846" w:rsidRPr="00D67846">
        <w:t xml:space="preserve">, </w:t>
      </w:r>
      <w:r w:rsidRPr="00D67846">
        <w:rPr>
          <w:rStyle w:val="cmr-12x-x-1201"/>
          <w:sz w:val="24"/>
          <w:szCs w:val="24"/>
        </w:rPr>
        <w:t xml:space="preserve">we </w:t>
      </w:r>
      <w:r w:rsidR="00D2402F">
        <w:rPr>
          <w:rStyle w:val="cmr-12x-x-1201"/>
          <w:sz w:val="24"/>
          <w:szCs w:val="24"/>
        </w:rPr>
        <w:t>explored the</w:t>
      </w:r>
      <w:r w:rsidRPr="00D67846">
        <w:rPr>
          <w:rStyle w:val="cmr-12x-x-1201"/>
          <w:sz w:val="24"/>
          <w:szCs w:val="24"/>
        </w:rPr>
        <w:t xml:space="preserve"> benefits of parallelizing </w:t>
      </w:r>
      <w:r w:rsidR="000E025B">
        <w:rPr>
          <w:rStyle w:val="cmr-12x-x-1201"/>
          <w:sz w:val="24"/>
          <w:szCs w:val="24"/>
        </w:rPr>
        <w:t>the</w:t>
      </w:r>
      <w:r w:rsidRPr="00D67846">
        <w:rPr>
          <w:rStyle w:val="cmr-12x-x-1201"/>
          <w:sz w:val="24"/>
          <w:szCs w:val="24"/>
        </w:rPr>
        <w:t xml:space="preserve"> algorithm. The overall focus of our project was to speed up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process of generating shares for large files between a large 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parties.</w:t>
      </w:r>
      <w:r w:rsidR="006A0DFC">
        <w:t xml:space="preserve">  We do not vouch for </w:t>
      </w:r>
      <w:r w:rsidR="003608B5">
        <w:t xml:space="preserve">the </w:t>
      </w:r>
      <w:r w:rsidR="006A0DFC">
        <w:t>security of the implementation we used, only that we were able to speed it up</w:t>
      </w:r>
      <w:r w:rsidR="003608B5">
        <w:t xml:space="preserve"> with concurrency</w:t>
      </w:r>
      <w:r w:rsidR="006A0DFC">
        <w:t>.</w:t>
      </w:r>
    </w:p>
    <w:p w14:paraId="7E641457" w14:textId="77777777" w:rsidR="009035AB" w:rsidRPr="00D67846" w:rsidRDefault="009035AB" w:rsidP="00D67846">
      <w:pPr>
        <w:pStyle w:val="noindent"/>
        <w:spacing w:before="0" w:beforeAutospacing="0" w:after="0" w:afterAutospacing="0"/>
      </w:pPr>
    </w:p>
    <w:p w14:paraId="606D3933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5938536F" w14:textId="706FDF8E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15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3 </w:delText>
        </w:r>
      </w:del>
      <w:r w:rsidRPr="00D67846">
        <w:rPr>
          <w:rStyle w:val="cmr-12x-x-1201"/>
          <w:rFonts w:eastAsia="Times New Roman"/>
          <w:sz w:val="24"/>
          <w:szCs w:val="24"/>
        </w:rPr>
        <w:t>METHODS</w:t>
      </w:r>
    </w:p>
    <w:p w14:paraId="60E5B778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67BC50E1" w14:textId="0F9E1595" w:rsidR="009035AB" w:rsidRPr="00D67846" w:rsidRDefault="00A221F9" w:rsidP="00E974FD">
      <w:pPr>
        <w:pStyle w:val="noindent"/>
        <w:spacing w:before="0" w:beforeAutospacing="0" w:after="0" w:afterAutospacing="0"/>
        <w:ind w:firstLine="720"/>
      </w:pPr>
      <w:r>
        <w:rPr>
          <w:rStyle w:val="cmr-12x-x-1201"/>
          <w:sz w:val="24"/>
          <w:szCs w:val="24"/>
        </w:rPr>
        <w:t>We used</w:t>
      </w:r>
      <w:r w:rsidR="004B0B1F" w:rsidRPr="00D67846">
        <w:rPr>
          <w:rStyle w:val="cmr-12x-x-1201"/>
          <w:sz w:val="24"/>
          <w:szCs w:val="24"/>
        </w:rPr>
        <w:t xml:space="preserve"> </w:t>
      </w:r>
      <w:proofErr w:type="spellStart"/>
      <w:r w:rsidR="004B0B1F" w:rsidRPr="00D67846">
        <w:rPr>
          <w:rStyle w:val="cmr-12x-x-1201"/>
          <w:sz w:val="24"/>
          <w:szCs w:val="24"/>
        </w:rPr>
        <w:t>OpenMP</w:t>
      </w:r>
      <w:proofErr w:type="spellEnd"/>
      <w:r w:rsidR="004B0B1F" w:rsidRPr="00D67846">
        <w:rPr>
          <w:rStyle w:val="cmr-12x-x-1201"/>
          <w:sz w:val="24"/>
          <w:szCs w:val="24"/>
        </w:rPr>
        <w:t xml:space="preserve"> </w:t>
      </w:r>
      <w:r>
        <w:rPr>
          <w:rStyle w:val="cmr-12x-x-1201"/>
          <w:sz w:val="24"/>
          <w:szCs w:val="24"/>
        </w:rPr>
        <w:t xml:space="preserve">in order </w:t>
      </w:r>
      <w:r w:rsidR="004B0B1F" w:rsidRPr="00D67846">
        <w:rPr>
          <w:rStyle w:val="cmr-12x-x-1201"/>
          <w:sz w:val="24"/>
          <w:szCs w:val="24"/>
        </w:rPr>
        <w:t>to take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advantage of its parallel </w:t>
      </w:r>
      <w:r w:rsidR="00315C60" w:rsidRPr="00315C60">
        <w:rPr>
          <w:rStyle w:val="cmr-12x-x-1201"/>
          <w:rFonts w:ascii="Monaco" w:hAnsi="Monaco"/>
          <w:sz w:val="18"/>
          <w:szCs w:val="18"/>
        </w:rPr>
        <w:t>for</w:t>
      </w:r>
      <w:r w:rsidR="00315C60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loop construct. Specifically, we identified 3 regions of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the code where parallelism could be exposed</w:t>
      </w:r>
      <w:r w:rsidR="00AF26C1">
        <w:rPr>
          <w:rStyle w:val="cmr-12x-x-1201"/>
          <w:sz w:val="24"/>
          <w:szCs w:val="24"/>
        </w:rPr>
        <w:t xml:space="preserve"> and implemented parallel versions of these functions</w:t>
      </w:r>
      <w:r w:rsidR="00AD7D76">
        <w:rPr>
          <w:rStyle w:val="FootnoteReference"/>
        </w:rPr>
        <w:footnoteReference w:id="1"/>
      </w:r>
      <w:r w:rsidR="004C70FA">
        <w:rPr>
          <w:rStyle w:val="cmr-12x-x-1201"/>
          <w:sz w:val="24"/>
          <w:szCs w:val="24"/>
        </w:rPr>
        <w:t xml:space="preserve">  </w:t>
      </w:r>
      <w:r w:rsidR="004B0B1F" w:rsidRPr="00D67846">
        <w:rPr>
          <w:rStyle w:val="cmr-12x-x-1201"/>
          <w:sz w:val="24"/>
          <w:szCs w:val="24"/>
        </w:rPr>
        <w:t xml:space="preserve">All of our experiments were </w:t>
      </w:r>
      <w:r w:rsidR="002A64CE">
        <w:rPr>
          <w:rStyle w:val="cmr-12x-x-1201"/>
          <w:sz w:val="24"/>
          <w:szCs w:val="24"/>
        </w:rPr>
        <w:t>run</w:t>
      </w:r>
      <w:r w:rsidR="002A64CE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on </w:t>
      </w:r>
      <w:r>
        <w:rPr>
          <w:rStyle w:val="cmr-12x-x-1201"/>
          <w:sz w:val="24"/>
          <w:szCs w:val="24"/>
        </w:rPr>
        <w:t>a</w:t>
      </w:r>
      <w:r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 xml:space="preserve">Dell </w:t>
      </w:r>
      <w:r w:rsidR="00580565">
        <w:rPr>
          <w:rStyle w:val="cmr-12x-x-1201"/>
          <w:sz w:val="24"/>
          <w:szCs w:val="24"/>
        </w:rPr>
        <w:t xml:space="preserve">server with an 8-core </w:t>
      </w:r>
      <w:r w:rsidR="00580565" w:rsidRPr="00D67846">
        <w:rPr>
          <w:rStyle w:val="cmr-12x-x-1201"/>
          <w:sz w:val="24"/>
          <w:szCs w:val="24"/>
        </w:rPr>
        <w:t xml:space="preserve">(2.4Ghz w/ </w:t>
      </w:r>
      <w:proofErr w:type="spellStart"/>
      <w:r w:rsidR="00580565" w:rsidRPr="00D67846">
        <w:rPr>
          <w:rStyle w:val="cmr-12x-x-1201"/>
          <w:sz w:val="24"/>
          <w:szCs w:val="24"/>
        </w:rPr>
        <w:t>hyperthreading</w:t>
      </w:r>
      <w:proofErr w:type="spellEnd"/>
      <w:r w:rsidR="00580565" w:rsidRPr="00D67846">
        <w:rPr>
          <w:rStyle w:val="cmr-12x-x-1201"/>
          <w:sz w:val="24"/>
          <w:szCs w:val="24"/>
        </w:rPr>
        <w:t>)</w:t>
      </w:r>
      <w:r w:rsidR="00580565">
        <w:rPr>
          <w:rStyle w:val="cmr-12x-x-1201"/>
          <w:sz w:val="24"/>
          <w:szCs w:val="24"/>
        </w:rPr>
        <w:t xml:space="preserve"> </w:t>
      </w:r>
      <w:r w:rsidR="00580565" w:rsidRPr="00D67846">
        <w:rPr>
          <w:rStyle w:val="cmr-12x-x-1201"/>
          <w:sz w:val="24"/>
          <w:szCs w:val="24"/>
        </w:rPr>
        <w:t>Xeon E5-2630v3 processor</w:t>
      </w:r>
      <w:r w:rsidR="00580565">
        <w:rPr>
          <w:rStyle w:val="cmr-12x-x-1201"/>
          <w:sz w:val="24"/>
          <w:szCs w:val="24"/>
        </w:rPr>
        <w:t xml:space="preserve"> with 32GB RAM</w:t>
      </w:r>
      <w:r w:rsidR="00580565" w:rsidRPr="00D67846">
        <w:rPr>
          <w:rStyle w:val="cmr-12x-x-1201"/>
          <w:sz w:val="24"/>
          <w:szCs w:val="24"/>
        </w:rPr>
        <w:t xml:space="preserve"> </w:t>
      </w:r>
      <w:r w:rsidR="004B0B1F" w:rsidRPr="00D67846">
        <w:rPr>
          <w:rStyle w:val="cmr-12x-x-1201"/>
          <w:sz w:val="24"/>
          <w:szCs w:val="24"/>
        </w:rPr>
        <w:t>using the maximum number of shares and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threshold the original program was capable of generating, which was 255 key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shares. For our test data sets, we used text files containing 540, 1080,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2160, 4320, and 8640 characters. We also used a 4096 bit RSA private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key, containing 3,272 characters including the RSA header details as an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input file into the program. Our weak scaling tests consist</w:t>
      </w:r>
      <w:r w:rsidR="002A64CE">
        <w:rPr>
          <w:rStyle w:val="cmr-12x-x-1201"/>
          <w:sz w:val="24"/>
          <w:szCs w:val="24"/>
        </w:rPr>
        <w:t>ed</w:t>
      </w:r>
      <w:r w:rsidR="004B0B1F" w:rsidRPr="00D67846">
        <w:rPr>
          <w:rStyle w:val="cmr-12x-x-1201"/>
          <w:sz w:val="24"/>
          <w:szCs w:val="24"/>
        </w:rPr>
        <w:t xml:space="preserve"> of doubling the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character count of the input file while simultaneously doubling the thread</w:t>
      </w:r>
      <w:r w:rsidR="004B0B1F" w:rsidRPr="00D67846">
        <w:t xml:space="preserve"> </w:t>
      </w:r>
      <w:r w:rsidR="004B0B1F" w:rsidRPr="00D67846">
        <w:rPr>
          <w:rStyle w:val="cmr-12x-x-1201"/>
          <w:sz w:val="24"/>
          <w:szCs w:val="24"/>
        </w:rPr>
        <w:t>count.</w:t>
      </w:r>
      <w:r w:rsidR="004B0B1F" w:rsidRPr="00D67846">
        <w:t xml:space="preserve"> </w:t>
      </w:r>
    </w:p>
    <w:p w14:paraId="3E77C33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13892260" w14:textId="47483E71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lastRenderedPageBreak/>
        <w:t>Our focus at first was studying the functions that dealt with generating the key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shares. We identified two functions in the implementation that allowed for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substantial decreases in time for computing the </w:t>
      </w:r>
      <w:r w:rsidR="004F1225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>. Firstly, we were able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parallelize the </w:t>
      </w:r>
      <w:r w:rsidRPr="00867F0B">
        <w:rPr>
          <w:rStyle w:val="cmr-12x-x-1201"/>
          <w:rFonts w:ascii="Monaco" w:hAnsi="Monaco"/>
          <w:sz w:val="18"/>
          <w:szCs w:val="18"/>
        </w:rPr>
        <w:t>for</w:t>
      </w:r>
      <w:r w:rsidRPr="00D67846">
        <w:rPr>
          <w:rStyle w:val="cmr-12x-x-1201"/>
          <w:sz w:val="24"/>
          <w:szCs w:val="24"/>
        </w:rPr>
        <w:t xml:space="preserve"> loop that generates the random coefficients used in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polynomial function. Secondly, we were able to parallelize the </w:t>
      </w:r>
      <w:r w:rsidRPr="00867F0B">
        <w:rPr>
          <w:rStyle w:val="cmr-12x-x-1201"/>
          <w:rFonts w:ascii="Monaco" w:hAnsi="Monaco"/>
          <w:sz w:val="18"/>
          <w:szCs w:val="18"/>
        </w:rPr>
        <w:t>for</w:t>
      </w:r>
      <w:r w:rsidRPr="00D67846">
        <w:rPr>
          <w:rStyle w:val="cmr-12x-x-1201"/>
          <w:sz w:val="24"/>
          <w:szCs w:val="24"/>
        </w:rPr>
        <w:t xml:space="preserve"> loop 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handles computing the key shares. By leaving the </w:t>
      </w:r>
      <w:proofErr w:type="spellStart"/>
      <w:r w:rsidR="00C91604" w:rsidRPr="00867F0B">
        <w:rPr>
          <w:rStyle w:val="cmr-12x-x-1201"/>
          <w:rFonts w:ascii="Monaco" w:hAnsi="Monaco"/>
          <w:sz w:val="18"/>
          <w:szCs w:val="18"/>
        </w:rPr>
        <w:t>join_shares</w:t>
      </w:r>
      <w:proofErr w:type="spellEnd"/>
      <w:r w:rsidRPr="00D67846">
        <w:rPr>
          <w:rStyle w:val="cmr-12x-x-1201"/>
          <w:sz w:val="24"/>
          <w:szCs w:val="24"/>
        </w:rPr>
        <w:t xml:space="preserve"> function untouched,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we were able to verify the correctness of this parallelization</w:t>
      </w:r>
      <w:r w:rsidR="00DE376B">
        <w:rPr>
          <w:rStyle w:val="cmr-12x-x-1201"/>
          <w:sz w:val="24"/>
          <w:szCs w:val="24"/>
        </w:rPr>
        <w:t>,</w:t>
      </w:r>
      <w:r w:rsidRPr="00D67846">
        <w:rPr>
          <w:rStyle w:val="cmr-12x-x-1201"/>
          <w:sz w:val="24"/>
          <w:szCs w:val="24"/>
        </w:rPr>
        <w:t xml:space="preserve"> because the </w:t>
      </w:r>
      <w:proofErr w:type="spellStart"/>
      <w:r w:rsidR="00C91604" w:rsidRPr="00867F0B">
        <w:rPr>
          <w:rStyle w:val="cmr-12x-x-1201"/>
          <w:rFonts w:ascii="Monaco" w:hAnsi="Monaco"/>
          <w:sz w:val="18"/>
          <w:szCs w:val="18"/>
        </w:rPr>
        <w:t>join_shares</w:t>
      </w:r>
      <w:proofErr w:type="spellEnd"/>
      <w:r w:rsidRPr="00D67846">
        <w:rPr>
          <w:rStyle w:val="cmr-12x-x-1201"/>
          <w:sz w:val="24"/>
          <w:szCs w:val="24"/>
        </w:rPr>
        <w:t xml:space="preserve"> function could reassemble the </w:t>
      </w:r>
      <w:r w:rsidR="00C91604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into the original text file. After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implementing parallelism in the</w:t>
      </w:r>
      <w:r w:rsidR="00E34ECD">
        <w:rPr>
          <w:rStyle w:val="cmr-12x-x-1201"/>
          <w:sz w:val="24"/>
          <w:szCs w:val="24"/>
        </w:rPr>
        <w:t xml:space="preserve"> share</w:t>
      </w:r>
      <w:r w:rsidRPr="00D67846">
        <w:rPr>
          <w:rStyle w:val="cmr-12x-x-1201"/>
          <w:sz w:val="24"/>
          <w:szCs w:val="24"/>
        </w:rPr>
        <w:t xml:space="preserve"> genera</w:t>
      </w:r>
      <w:r w:rsidR="00DE376B">
        <w:rPr>
          <w:rStyle w:val="cmr-12x-x-1201"/>
          <w:sz w:val="24"/>
          <w:szCs w:val="24"/>
        </w:rPr>
        <w:t>tion stage of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="00DE376B">
        <w:rPr>
          <w:rStyle w:val="cmr-12x-x-1201"/>
          <w:sz w:val="24"/>
          <w:szCs w:val="24"/>
        </w:rPr>
        <w:t>sharing scheme</w:t>
      </w:r>
      <w:r w:rsidR="002A64CE">
        <w:rPr>
          <w:rStyle w:val="cmr-12x-x-1201"/>
          <w:sz w:val="24"/>
          <w:szCs w:val="24"/>
        </w:rPr>
        <w:t xml:space="preserve"> and verifying the correctness of that transformation</w:t>
      </w:r>
      <w:r w:rsidRPr="00D67846">
        <w:rPr>
          <w:rStyle w:val="cmr-12x-x-1201"/>
          <w:sz w:val="24"/>
          <w:szCs w:val="24"/>
        </w:rPr>
        <w:t>,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switched our focus to implementing parallelism in the </w:t>
      </w:r>
      <w:proofErr w:type="spellStart"/>
      <w:r w:rsidRPr="00867F0B">
        <w:rPr>
          <w:rStyle w:val="cmr-12x-x-1201"/>
          <w:rFonts w:ascii="Monaco" w:hAnsi="Monaco"/>
          <w:sz w:val="18"/>
          <w:szCs w:val="18"/>
        </w:rPr>
        <w:t>join</w:t>
      </w:r>
      <w:r w:rsidR="00E34ECD" w:rsidRPr="00867F0B">
        <w:rPr>
          <w:rStyle w:val="cmr-12x-x-1201"/>
          <w:rFonts w:ascii="Monaco" w:hAnsi="Monaco"/>
          <w:sz w:val="18"/>
          <w:szCs w:val="18"/>
        </w:rPr>
        <w:t>_shares</w:t>
      </w:r>
      <w:proofErr w:type="spellEnd"/>
      <w:r w:rsidRPr="00D67846">
        <w:rPr>
          <w:rStyle w:val="cmr-12x-x-1201"/>
          <w:sz w:val="24"/>
          <w:szCs w:val="24"/>
        </w:rPr>
        <w:t xml:space="preserve"> function.</w:t>
      </w:r>
      <w:r w:rsidR="00D67846" w:rsidRPr="00D67846">
        <w:rPr>
          <w:rStyle w:val="cmr-12x-x-1201"/>
          <w:sz w:val="24"/>
          <w:szCs w:val="24"/>
        </w:rPr>
        <w:t xml:space="preserve">  </w:t>
      </w:r>
    </w:p>
    <w:p w14:paraId="253576BE" w14:textId="77777777" w:rsidR="00A221F9" w:rsidRDefault="00A221F9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</w:p>
    <w:p w14:paraId="0EF866FD" w14:textId="1EEED1D6" w:rsidR="00D67846" w:rsidRPr="00D67846" w:rsidRDefault="004B0B1F" w:rsidP="004A76F0">
      <w:pPr>
        <w:pStyle w:val="indent"/>
        <w:spacing w:before="0" w:beforeAutospacing="0" w:after="0" w:afterAutospacing="0"/>
        <w:ind w:firstLine="720"/>
        <w:rPr>
          <w:rStyle w:val="cmr-12x-x-1201"/>
          <w:sz w:val="24"/>
          <w:szCs w:val="24"/>
        </w:rPr>
      </w:pP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challenge with parallelizing the </w:t>
      </w:r>
      <w:r w:rsidR="00E34ECD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joining stage of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is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correctly identifying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 variable scope (</w:t>
      </w:r>
      <w:r w:rsidR="00A221F9">
        <w:rPr>
          <w:rStyle w:val="cmr-12x-x-1201"/>
          <w:sz w:val="24"/>
          <w:szCs w:val="24"/>
        </w:rPr>
        <w:t>i.e., selecting the</w:t>
      </w:r>
      <w:r w:rsidRPr="00D67846">
        <w:rPr>
          <w:rStyle w:val="cmr-12x-x-1201"/>
          <w:sz w:val="24"/>
          <w:szCs w:val="24"/>
        </w:rPr>
        <w:t xml:space="preserve"> variables</w:t>
      </w:r>
      <w:r w:rsidR="00A221F9">
        <w:rPr>
          <w:rStyle w:val="cmr-12x-x-1201"/>
          <w:sz w:val="24"/>
          <w:szCs w:val="24"/>
        </w:rPr>
        <w:t xml:space="preserve"> that</w:t>
      </w:r>
      <w:r w:rsidRPr="00D67846">
        <w:rPr>
          <w:rStyle w:val="cmr-12x-x-1201"/>
          <w:sz w:val="24"/>
          <w:szCs w:val="24"/>
        </w:rPr>
        <w:t xml:space="preserve"> should be visible to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all threads) as well as identifying and annotating critical regions to prevent race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conditions. The most important region to consider is where each thread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updates the secret after computing Lagrange interpolating polynomials.</w:t>
      </w:r>
      <w:r w:rsidRPr="00D67846">
        <w:t xml:space="preserve"> </w:t>
      </w:r>
      <w:r w:rsidR="002A64CE">
        <w:t>We had to synchronize a</w:t>
      </w:r>
      <w:r w:rsidRPr="00D67846">
        <w:rPr>
          <w:rStyle w:val="cmr-12x-x-1201"/>
          <w:sz w:val="24"/>
          <w:szCs w:val="24"/>
        </w:rPr>
        <w:t xml:space="preserve">ccess to this region </w:t>
      </w:r>
      <w:r w:rsidR="002A64CE">
        <w:rPr>
          <w:rStyle w:val="cmr-12x-x-1201"/>
          <w:sz w:val="24"/>
          <w:szCs w:val="24"/>
        </w:rPr>
        <w:t xml:space="preserve">using </w:t>
      </w:r>
      <w:r w:rsidR="00A221F9">
        <w:rPr>
          <w:rStyle w:val="cmr-12x-x-1201"/>
          <w:sz w:val="24"/>
          <w:szCs w:val="24"/>
        </w:rPr>
        <w:t xml:space="preserve">the </w:t>
      </w:r>
      <w:proofErr w:type="spellStart"/>
      <w:r w:rsidR="00A221F9">
        <w:rPr>
          <w:rStyle w:val="cmr-12x-x-1201"/>
          <w:sz w:val="24"/>
          <w:szCs w:val="24"/>
        </w:rPr>
        <w:t>OpenMP</w:t>
      </w:r>
      <w:proofErr w:type="spellEnd"/>
      <w:r w:rsidR="00A221F9">
        <w:rPr>
          <w:rStyle w:val="cmr-12x-x-1201"/>
          <w:sz w:val="24"/>
          <w:szCs w:val="24"/>
        </w:rPr>
        <w:t xml:space="preserve"> </w:t>
      </w:r>
      <w:r w:rsidR="00A221F9" w:rsidRPr="00867F0B">
        <w:rPr>
          <w:rStyle w:val="cmr-12x-x-1201"/>
          <w:rFonts w:ascii="Monaco" w:hAnsi="Monaco"/>
          <w:sz w:val="18"/>
          <w:szCs w:val="18"/>
        </w:rPr>
        <w:t>critical</w:t>
      </w:r>
      <w:r w:rsidR="00A221F9">
        <w:rPr>
          <w:rStyle w:val="cmr-12x-x-1201"/>
          <w:sz w:val="24"/>
          <w:szCs w:val="24"/>
        </w:rPr>
        <w:t xml:space="preserve"> construct, enabling us to</w:t>
      </w:r>
      <w:r w:rsidRPr="00D67846">
        <w:rPr>
          <w:rStyle w:val="cmr-12x-x-1201"/>
          <w:sz w:val="24"/>
          <w:szCs w:val="24"/>
        </w:rPr>
        <w:t xml:space="preserve"> parallelize the </w:t>
      </w:r>
      <w:r w:rsidRPr="00867F0B">
        <w:rPr>
          <w:rStyle w:val="cmr-12x-x-1201"/>
          <w:rFonts w:ascii="Monaco" w:hAnsi="Monaco"/>
          <w:sz w:val="18"/>
          <w:szCs w:val="18"/>
        </w:rPr>
        <w:t>for</w:t>
      </w:r>
      <w:r w:rsidRPr="00D67846">
        <w:rPr>
          <w:rStyle w:val="cmr-12x-x-1201"/>
          <w:sz w:val="24"/>
          <w:szCs w:val="24"/>
        </w:rPr>
        <w:t xml:space="preserve"> loop that computes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Lagrange interpolating polynomial of the function</w:t>
      </w:r>
      <w:r w:rsidR="00DE376B">
        <w:rPr>
          <w:rStyle w:val="cmr-12x-x-1201"/>
          <w:sz w:val="24"/>
          <w:szCs w:val="24"/>
        </w:rPr>
        <w:t xml:space="preserve"> used in joining the </w:t>
      </w:r>
      <w:r w:rsidR="00A90579">
        <w:rPr>
          <w:rStyle w:val="cmr-12x-x-1201"/>
          <w:sz w:val="24"/>
          <w:szCs w:val="24"/>
        </w:rPr>
        <w:t>shares</w:t>
      </w:r>
      <w:r w:rsidR="00DE376B">
        <w:rPr>
          <w:rStyle w:val="cmr-12x-x-1201"/>
          <w:sz w:val="24"/>
          <w:szCs w:val="24"/>
        </w:rPr>
        <w:t xml:space="preserve"> back together.</w:t>
      </w:r>
    </w:p>
    <w:p w14:paraId="6A93AE88" w14:textId="77777777" w:rsidR="00D67846" w:rsidRPr="00D67846" w:rsidRDefault="00D67846" w:rsidP="00D67846">
      <w:pPr>
        <w:pStyle w:val="indent"/>
        <w:spacing w:before="0" w:beforeAutospacing="0" w:after="0" w:afterAutospacing="0"/>
        <w:rPr>
          <w:rStyle w:val="cmr-12x-x-1201"/>
          <w:sz w:val="24"/>
          <w:szCs w:val="24"/>
        </w:rPr>
      </w:pPr>
    </w:p>
    <w:p w14:paraId="3A13150D" w14:textId="1F94D3B5" w:rsidR="00D131E7" w:rsidRPr="00D67846" w:rsidRDefault="004B0B1F" w:rsidP="00B34DDF">
      <w:pPr>
        <w:pStyle w:val="indent"/>
        <w:spacing w:before="0" w:beforeAutospacing="0" w:after="0" w:afterAutospacing="0"/>
      </w:pPr>
      <w:r w:rsidRPr="00D67846">
        <w:t xml:space="preserve"> </w:t>
      </w:r>
    </w:p>
    <w:p w14:paraId="091B652C" w14:textId="0EE03BCE" w:rsidR="009035AB" w:rsidRPr="00D67846" w:rsidRDefault="004B0B1F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  <w:del w:id="16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4 </w:delText>
        </w:r>
      </w:del>
      <w:r w:rsidRPr="00D67846">
        <w:rPr>
          <w:rStyle w:val="cmr-12x-x-1201"/>
          <w:rFonts w:eastAsia="Times New Roman"/>
          <w:sz w:val="24"/>
          <w:szCs w:val="24"/>
        </w:rPr>
        <w:t>RESULTS</w:t>
      </w:r>
    </w:p>
    <w:p w14:paraId="7B050D77" w14:textId="77777777" w:rsidR="009035AB" w:rsidRPr="00D67846" w:rsidRDefault="009035AB" w:rsidP="00D67846"/>
    <w:p w14:paraId="0BE28F30" w14:textId="07F5796A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>We were able to significantly speed up the secret splitting and joining using</w:t>
      </w:r>
      <w:r w:rsidRPr="00D67846">
        <w:t xml:space="preserve">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Our approach shows </w:t>
      </w:r>
      <w:r w:rsidR="00A221F9">
        <w:rPr>
          <w:rStyle w:val="cmr-12x-x-1201"/>
          <w:sz w:val="24"/>
          <w:szCs w:val="24"/>
        </w:rPr>
        <w:t>excellent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strong and weak scaling. This section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details some of our results.</w:t>
      </w:r>
      <w:r w:rsidR="005A255F">
        <w:t xml:space="preserve">  The times </w:t>
      </w:r>
      <w:r w:rsidR="002A64CE">
        <w:t>reported</w:t>
      </w:r>
      <w:r w:rsidR="005A255F">
        <w:t xml:space="preserve"> in this section are the </w:t>
      </w:r>
      <w:r w:rsidR="002A64CE">
        <w:t>minimum</w:t>
      </w:r>
      <w:r w:rsidR="005A255F">
        <w:t xml:space="preserve"> </w:t>
      </w:r>
      <w:r w:rsidR="002A64CE">
        <w:t>across all</w:t>
      </w:r>
      <w:r w:rsidR="009A3592">
        <w:t xml:space="preserve"> observ</w:t>
      </w:r>
      <w:r w:rsidR="002A64CE">
        <w:t>ations</w:t>
      </w:r>
      <w:r w:rsidR="009A3592">
        <w:t xml:space="preserve">, </w:t>
      </w:r>
      <w:r w:rsidR="002A64CE">
        <w:t>and we observed</w:t>
      </w:r>
      <w:r w:rsidR="009A3592">
        <w:t xml:space="preserve"> </w:t>
      </w:r>
      <w:r w:rsidR="005A255F">
        <w:t>very little variation between runs.</w:t>
      </w:r>
    </w:p>
    <w:p w14:paraId="0D9BC8C8" w14:textId="77777777" w:rsidR="00D67846" w:rsidRPr="00D67846" w:rsidRDefault="00D67846" w:rsidP="00D67846">
      <w:pPr>
        <w:pStyle w:val="noindent"/>
        <w:spacing w:before="0" w:beforeAutospacing="0" w:after="0" w:afterAutospacing="0"/>
      </w:pPr>
    </w:p>
    <w:p w14:paraId="2C7257CE" w14:textId="4B6312FF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17" w:author="Michael Lam" w:date="2017-07-06T19:52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4.1 </w:delText>
        </w:r>
      </w:del>
      <w:r w:rsidRPr="00D67846">
        <w:rPr>
          <w:rStyle w:val="cmr-12x-x-1201"/>
          <w:rFonts w:eastAsia="Times New Roman"/>
          <w:sz w:val="24"/>
          <w:szCs w:val="24"/>
        </w:rPr>
        <w:t>Strong Scaling</w:t>
      </w:r>
    </w:p>
    <w:p w14:paraId="399F47B0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2E8DFA37" w14:textId="437386C1" w:rsidR="009035AB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In Figure </w:t>
      </w:r>
      <w:r w:rsidRPr="00867F0B">
        <w:rPr>
          <w:rStyle w:val="cmr-12x-x-1201"/>
          <w:sz w:val="24"/>
          <w:szCs w:val="24"/>
        </w:rPr>
        <w:t>1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r w:rsidRPr="00867F0B">
        <w:rPr>
          <w:rStyle w:val="cmr-12x-x-1201"/>
          <w:sz w:val="24"/>
          <w:szCs w:val="24"/>
        </w:rPr>
        <w:t>1</w:t>
      </w:r>
      <w:r w:rsidRPr="00D67846">
        <w:rPr>
          <w:rStyle w:val="cmr-12x-x-1201"/>
          <w:sz w:val="24"/>
          <w:szCs w:val="24"/>
        </w:rPr>
        <w:t>, we show that the times to create the key shares is nearly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halved every time we double the number of threads, which means the new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implementation achieves close to linear speedup.</w:t>
      </w:r>
      <w:r w:rsidRPr="00D67846">
        <w:t xml:space="preserve"> </w:t>
      </w:r>
    </w:p>
    <w:p w14:paraId="17C4CA34" w14:textId="77777777" w:rsidR="008C1776" w:rsidRDefault="008C1776" w:rsidP="00867F0B">
      <w:pPr>
        <w:pStyle w:val="noindent"/>
        <w:spacing w:before="0" w:beforeAutospacing="0" w:after="0" w:afterAutospacing="0"/>
      </w:pPr>
    </w:p>
    <w:p w14:paraId="738DE589" w14:textId="77777777" w:rsidR="008C1776" w:rsidRPr="00D67846" w:rsidRDefault="008C1776" w:rsidP="008C1776">
      <w:pPr>
        <w:pStyle w:val="noindent"/>
        <w:spacing w:before="0" w:beforeAutospacing="0" w:after="0" w:afterAutospacing="0"/>
        <w:ind w:firstLine="720"/>
        <w:jc w:val="center"/>
      </w:pPr>
      <w:r>
        <w:rPr>
          <w:noProof/>
        </w:rPr>
        <w:drawing>
          <wp:inline distT="0" distB="0" distL="0" distR="0" wp14:anchorId="4196763A" wp14:editId="5B760AE7">
            <wp:extent cx="4324350" cy="2052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inedStrongScal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16" cy="20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EE6" w14:textId="77777777" w:rsidR="00D67846" w:rsidRPr="00D67846" w:rsidRDefault="00D67846" w:rsidP="00D67846">
      <w:pPr>
        <w:ind w:hanging="480"/>
        <w:divId w:val="1670869959"/>
        <w:rPr>
          <w:rStyle w:val="id1"/>
        </w:rPr>
      </w:pPr>
    </w:p>
    <w:p w14:paraId="43FBA736" w14:textId="6F3F95EC" w:rsidR="009035AB" w:rsidRDefault="004B0B1F" w:rsidP="00A90579">
      <w:pPr>
        <w:ind w:hanging="480"/>
        <w:jc w:val="center"/>
        <w:divId w:val="1670869959"/>
        <w:rPr>
          <w:rStyle w:val="content"/>
        </w:rPr>
      </w:pPr>
      <w:r w:rsidRPr="00D67846">
        <w:rPr>
          <w:rStyle w:val="id1"/>
        </w:rPr>
        <w:t xml:space="preserve">Figure 1: </w:t>
      </w:r>
      <w:r w:rsidRPr="00D67846">
        <w:rPr>
          <w:rStyle w:val="content"/>
        </w:rPr>
        <w:t xml:space="preserve">Results of Generating 255 </w:t>
      </w:r>
      <w:r w:rsidR="00A90579">
        <w:rPr>
          <w:rStyle w:val="content"/>
        </w:rPr>
        <w:t>shares</w:t>
      </w:r>
      <w:r w:rsidR="00A90579" w:rsidRPr="00D67846">
        <w:rPr>
          <w:rStyle w:val="content"/>
        </w:rPr>
        <w:t xml:space="preserve"> </w:t>
      </w:r>
      <w:r w:rsidRPr="00D67846">
        <w:rPr>
          <w:rStyle w:val="content"/>
        </w:rPr>
        <w:t xml:space="preserve">with a required unlock threshold of 255 for a 4096 bit RSA key and </w:t>
      </w:r>
      <w:r w:rsidR="00D131E7" w:rsidRPr="00D67846">
        <w:rPr>
          <w:rStyle w:val="content"/>
        </w:rPr>
        <w:t>1</w:t>
      </w:r>
      <w:r w:rsidR="00D131E7">
        <w:rPr>
          <w:rStyle w:val="content"/>
        </w:rPr>
        <w:t>,</w:t>
      </w:r>
      <w:r w:rsidR="00D131E7" w:rsidRPr="00D67846">
        <w:rPr>
          <w:rStyle w:val="content"/>
        </w:rPr>
        <w:t>080-character</w:t>
      </w:r>
      <w:r w:rsidRPr="00D67846">
        <w:rPr>
          <w:rStyle w:val="content"/>
        </w:rPr>
        <w:t xml:space="preserve"> input file.</w:t>
      </w:r>
    </w:p>
    <w:p w14:paraId="1DA343DD" w14:textId="77777777" w:rsidR="003F2863" w:rsidRPr="00D67846" w:rsidRDefault="003F2863" w:rsidP="00867F0B">
      <w:pPr>
        <w:ind w:left="240"/>
        <w:divId w:val="1670869959"/>
      </w:pPr>
    </w:p>
    <w:p w14:paraId="4ECEC3CA" w14:textId="75676456" w:rsidR="009035AB" w:rsidRPr="00D67846" w:rsidRDefault="00DC09F7" w:rsidP="008C1776">
      <w:pPr>
        <w:jc w:val="center"/>
        <w:divId w:val="1664511353"/>
      </w:pPr>
      <w:r>
        <w:rPr>
          <w:rStyle w:val="cmbx-101"/>
          <w:u w:val="single"/>
        </w:rPr>
        <w:t>Share</w:t>
      </w:r>
      <w:r w:rsidR="008C1776" w:rsidRPr="00D67846">
        <w:rPr>
          <w:rStyle w:val="cmbx-101"/>
          <w:u w:val="single"/>
        </w:rPr>
        <w:t xml:space="preserve"> Generation Results</w:t>
      </w:r>
    </w:p>
    <w:p w14:paraId="6D3A0CC6" w14:textId="77777777" w:rsidR="009035AB" w:rsidRPr="00D67846" w:rsidRDefault="009035AB" w:rsidP="00D67846">
      <w:pPr>
        <w:divId w:val="166451135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0"/>
        <w:gridCol w:w="2544"/>
      </w:tblGrid>
      <w:tr w:rsidR="008C1776" w14:paraId="13BAE632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6708F373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Threads</w:t>
            </w:r>
          </w:p>
        </w:tc>
        <w:tc>
          <w:tcPr>
            <w:tcW w:w="2510" w:type="dxa"/>
          </w:tcPr>
          <w:p w14:paraId="5D7075CA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4096 Bit RSA Key</w:t>
            </w:r>
          </w:p>
        </w:tc>
        <w:tc>
          <w:tcPr>
            <w:tcW w:w="2544" w:type="dxa"/>
          </w:tcPr>
          <w:p w14:paraId="3E63BF9E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u w:val="single"/>
              </w:rPr>
            </w:pPr>
            <w:r w:rsidRPr="008C1776">
              <w:rPr>
                <w:rStyle w:val="id1"/>
                <w:u w:val="single"/>
              </w:rPr>
              <w:t>1080 Character File</w:t>
            </w:r>
          </w:p>
        </w:tc>
      </w:tr>
      <w:tr w:rsidR="008C1776" w14:paraId="285EA7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041DBED2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</w:t>
            </w:r>
          </w:p>
        </w:tc>
        <w:tc>
          <w:tcPr>
            <w:tcW w:w="2510" w:type="dxa"/>
          </w:tcPr>
          <w:p w14:paraId="042E29AD" w14:textId="1A811CC6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28.62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7A018BD7" w14:textId="66399033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9.36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3E2463E8" w14:textId="77777777" w:rsidTr="008C1776">
        <w:trPr>
          <w:divId w:val="1892422670"/>
          <w:trHeight w:val="327"/>
        </w:trPr>
        <w:tc>
          <w:tcPr>
            <w:tcW w:w="2520" w:type="dxa"/>
          </w:tcPr>
          <w:p w14:paraId="524F7E9B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2</w:t>
            </w:r>
          </w:p>
        </w:tc>
        <w:tc>
          <w:tcPr>
            <w:tcW w:w="2510" w:type="dxa"/>
          </w:tcPr>
          <w:p w14:paraId="4EB8CFBB" w14:textId="495DDE2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14.46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23062774" w14:textId="6402419B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r w:rsidR="00EC48DD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</w:tr>
      <w:tr w:rsidR="008C1776" w14:paraId="5698E07C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1519A229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4</w:t>
            </w:r>
          </w:p>
        </w:tc>
        <w:tc>
          <w:tcPr>
            <w:tcW w:w="2510" w:type="dxa"/>
          </w:tcPr>
          <w:p w14:paraId="136EC16F" w14:textId="459BCE38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8.07</w:t>
            </w:r>
            <w:r w:rsidR="00F725CC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1AFF7E31" w14:textId="05431E4D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2.61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5358293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41E8E836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8</w:t>
            </w:r>
          </w:p>
        </w:tc>
        <w:tc>
          <w:tcPr>
            <w:tcW w:w="2510" w:type="dxa"/>
          </w:tcPr>
          <w:p w14:paraId="1F21406D" w14:textId="7AEE2F49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4.60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  <w:tc>
          <w:tcPr>
            <w:tcW w:w="2544" w:type="dxa"/>
          </w:tcPr>
          <w:p w14:paraId="59B16326" w14:textId="1E98F005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1.46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  <w:tr w:rsidR="008C1776" w14:paraId="0113830A" w14:textId="77777777" w:rsidTr="008C1776">
        <w:trPr>
          <w:divId w:val="1892422670"/>
          <w:trHeight w:val="342"/>
        </w:trPr>
        <w:tc>
          <w:tcPr>
            <w:tcW w:w="2520" w:type="dxa"/>
          </w:tcPr>
          <w:p w14:paraId="70DEE5BD" w14:textId="77777777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 w:rsidRPr="008C1776">
              <w:rPr>
                <w:rStyle w:val="id1"/>
                <w:b w:val="0"/>
              </w:rPr>
              <w:t>16</w:t>
            </w:r>
          </w:p>
        </w:tc>
        <w:tc>
          <w:tcPr>
            <w:tcW w:w="2510" w:type="dxa"/>
          </w:tcPr>
          <w:p w14:paraId="32208789" w14:textId="6D6844E2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3.09</w:t>
            </w:r>
            <w:r w:rsidR="00EC48DD">
              <w:rPr>
                <w:rStyle w:val="id1"/>
                <w:b w:val="0"/>
              </w:rPr>
              <w:t xml:space="preserve"> </w:t>
            </w:r>
            <w:r w:rsidR="003F2863">
              <w:rPr>
                <w:rStyle w:val="id1"/>
                <w:b w:val="0"/>
              </w:rPr>
              <w:t>sec</w:t>
            </w:r>
          </w:p>
        </w:tc>
        <w:tc>
          <w:tcPr>
            <w:tcW w:w="2544" w:type="dxa"/>
          </w:tcPr>
          <w:p w14:paraId="24FC609F" w14:textId="54277109" w:rsidR="008C1776" w:rsidRPr="008C1776" w:rsidRDefault="008C1776" w:rsidP="008C1776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0.92</w:t>
            </w:r>
            <w:r w:rsidR="003F2863">
              <w:rPr>
                <w:rStyle w:val="id1"/>
                <w:b w:val="0"/>
              </w:rPr>
              <w:t xml:space="preserve"> sec</w:t>
            </w:r>
          </w:p>
        </w:tc>
      </w:tr>
    </w:tbl>
    <w:p w14:paraId="6496D0DA" w14:textId="08284582" w:rsidR="009035AB" w:rsidRPr="00D67846" w:rsidRDefault="004B0B1F" w:rsidP="008C1776">
      <w:pPr>
        <w:ind w:hanging="480"/>
        <w:jc w:val="center"/>
        <w:divId w:val="1892422670"/>
      </w:pPr>
      <w:r w:rsidRPr="00D67846">
        <w:rPr>
          <w:rStyle w:val="id1"/>
        </w:rPr>
        <w:t xml:space="preserve">Table 1: </w:t>
      </w:r>
      <w:r w:rsidRPr="00D67846">
        <w:rPr>
          <w:rStyle w:val="content"/>
        </w:rPr>
        <w:t xml:space="preserve">Shows the times taken to generate 255 </w:t>
      </w:r>
      <w:r w:rsidR="00A90579">
        <w:rPr>
          <w:rStyle w:val="content"/>
        </w:rPr>
        <w:t>shares</w:t>
      </w:r>
      <w:r w:rsidRPr="00D67846">
        <w:rPr>
          <w:rStyle w:val="content"/>
        </w:rPr>
        <w:t xml:space="preserve"> with a threshold of 255</w:t>
      </w:r>
    </w:p>
    <w:p w14:paraId="08D71A36" w14:textId="77777777" w:rsidR="009035AB" w:rsidRPr="00D67846" w:rsidRDefault="009035AB" w:rsidP="00D67846">
      <w:pPr>
        <w:divId w:val="1664511353"/>
      </w:pPr>
    </w:p>
    <w:p w14:paraId="3F152E7B" w14:textId="77777777" w:rsidR="009035AB" w:rsidRPr="00D67846" w:rsidRDefault="009035AB" w:rsidP="00D67846">
      <w:pPr>
        <w:divId w:val="1583953921"/>
      </w:pPr>
    </w:p>
    <w:p w14:paraId="2AA50C9C" w14:textId="597556FC" w:rsidR="009035AB" w:rsidRDefault="004B0B1F" w:rsidP="00D67846">
      <w:pPr>
        <w:pStyle w:val="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 xml:space="preserve">We get similar scaling results when joining the shares back together to </w:t>
      </w:r>
      <w:r w:rsidR="00E52570">
        <w:rPr>
          <w:rStyle w:val="cmr-12x-x-1201"/>
          <w:sz w:val="24"/>
          <w:szCs w:val="24"/>
        </w:rPr>
        <w:t>recover</w:t>
      </w:r>
      <w:r w:rsidR="00E52570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original secret, shown in Figure </w:t>
      </w:r>
      <w:r w:rsidRPr="008C1776">
        <w:rPr>
          <w:rStyle w:val="cmr-12x-x-1201"/>
          <w:sz w:val="24"/>
          <w:szCs w:val="24"/>
        </w:rPr>
        <w:t>2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and Table </w:t>
      </w:r>
      <w:hyperlink w:anchor="x1-7004r2" w:history="1">
        <w:r w:rsidRPr="008C1776">
          <w:rPr>
            <w:rStyle w:val="cmr-12x-x-1201"/>
            <w:sz w:val="24"/>
            <w:szCs w:val="24"/>
          </w:rPr>
          <w:t>2</w:t>
        </w:r>
      </w:hyperlink>
      <w:r w:rsidRPr="00D67846">
        <w:rPr>
          <w:rStyle w:val="cmr-12x-x-1201"/>
          <w:sz w:val="24"/>
          <w:szCs w:val="24"/>
        </w:rPr>
        <w:t>. It’s import</w:t>
      </w:r>
      <w:r w:rsidR="00783A92">
        <w:rPr>
          <w:rStyle w:val="cmr-12x-x-1201"/>
          <w:sz w:val="24"/>
          <w:szCs w:val="24"/>
        </w:rPr>
        <w:t>ant</w:t>
      </w:r>
      <w:r w:rsidRPr="00D67846">
        <w:rPr>
          <w:rStyle w:val="cmr-12x-x-1201"/>
          <w:sz w:val="24"/>
          <w:szCs w:val="24"/>
        </w:rPr>
        <w:t xml:space="preserve"> to note here that we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start to see increases in time at 16 threads when joining the </w:t>
      </w:r>
      <w:r w:rsidR="00A90579">
        <w:rPr>
          <w:rStyle w:val="cmr-12x-x-1201"/>
          <w:sz w:val="24"/>
          <w:szCs w:val="24"/>
        </w:rPr>
        <w:t>shares</w:t>
      </w:r>
      <w:r w:rsidRPr="00D67846">
        <w:rPr>
          <w:rStyle w:val="cmr-12x-x-1201"/>
          <w:sz w:val="24"/>
          <w:szCs w:val="24"/>
        </w:rPr>
        <w:t xml:space="preserve"> back together.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This corresponds to the number of physical cores our test machine (eight, with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sixteen </w:t>
      </w:r>
      <w:proofErr w:type="spellStart"/>
      <w:r w:rsidRPr="00D67846">
        <w:rPr>
          <w:rStyle w:val="cmr-12x-x-1201"/>
          <w:sz w:val="24"/>
          <w:szCs w:val="24"/>
        </w:rPr>
        <w:t>hyperthreads</w:t>
      </w:r>
      <w:proofErr w:type="spellEnd"/>
      <w:r w:rsidRPr="00D67846">
        <w:rPr>
          <w:rStyle w:val="cmr-12x-x-1201"/>
          <w:sz w:val="24"/>
          <w:szCs w:val="24"/>
        </w:rPr>
        <w:t>). At this point, increasing the number of threads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becomes counterproductive because they cannot all run in parallel on the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hardware.</w:t>
      </w:r>
      <w:r w:rsidRPr="00D67846">
        <w:t xml:space="preserve"> </w:t>
      </w:r>
    </w:p>
    <w:p w14:paraId="0177C455" w14:textId="77777777" w:rsidR="00E52570" w:rsidRPr="00D67846" w:rsidRDefault="00E52570" w:rsidP="00D67846">
      <w:pPr>
        <w:pStyle w:val="indent"/>
        <w:spacing w:before="0" w:beforeAutospacing="0" w:after="0" w:afterAutospacing="0"/>
      </w:pPr>
    </w:p>
    <w:p w14:paraId="18E1940A" w14:textId="77777777" w:rsidR="00D67846" w:rsidRDefault="00D67846" w:rsidP="00D67846">
      <w:pPr>
        <w:ind w:hanging="480"/>
        <w:divId w:val="169873412"/>
        <w:rPr>
          <w:rStyle w:val="id1"/>
        </w:rPr>
      </w:pPr>
    </w:p>
    <w:p w14:paraId="20F91588" w14:textId="77777777" w:rsidR="008C1776" w:rsidRDefault="008C1776" w:rsidP="008C1776">
      <w:pPr>
        <w:ind w:hanging="480"/>
        <w:jc w:val="center"/>
        <w:divId w:val="169873412"/>
        <w:rPr>
          <w:rStyle w:val="id1"/>
        </w:rPr>
      </w:pPr>
      <w:r>
        <w:rPr>
          <w:b/>
          <w:bCs/>
          <w:noProof/>
        </w:rPr>
        <w:drawing>
          <wp:inline distT="0" distB="0" distL="0" distR="0" wp14:anchorId="412FF64B" wp14:editId="2EB56F33">
            <wp:extent cx="4868712" cy="3074247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binedKeyJo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587" cy="30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57" w14:textId="0596EAC0" w:rsidR="009035AB" w:rsidRDefault="004B0B1F" w:rsidP="008C1776">
      <w:pPr>
        <w:divId w:val="169873412"/>
        <w:rPr>
          <w:rStyle w:val="content"/>
        </w:rPr>
      </w:pPr>
      <w:r w:rsidRPr="00D67846">
        <w:rPr>
          <w:rStyle w:val="id1"/>
        </w:rPr>
        <w:t xml:space="preserve">Figure 2: </w:t>
      </w:r>
      <w:r w:rsidRPr="00D67846">
        <w:rPr>
          <w:rStyle w:val="content"/>
        </w:rPr>
        <w:t>Results of joining all 255</w:t>
      </w:r>
      <w:r w:rsidR="00A90579">
        <w:rPr>
          <w:rStyle w:val="content"/>
        </w:rPr>
        <w:t xml:space="preserve"> shares</w:t>
      </w:r>
      <w:r w:rsidRPr="00D67846">
        <w:rPr>
          <w:rStyle w:val="content"/>
        </w:rPr>
        <w:t xml:space="preserve"> to reproduce the secret from the RSA key and the 1</w:t>
      </w:r>
      <w:r w:rsidR="00D131E7">
        <w:rPr>
          <w:rStyle w:val="content"/>
        </w:rPr>
        <w:t>,</w:t>
      </w:r>
      <w:r w:rsidRPr="00D67846">
        <w:rPr>
          <w:rStyle w:val="content"/>
        </w:rPr>
        <w:t>080</w:t>
      </w:r>
      <w:r w:rsidR="00D131E7">
        <w:rPr>
          <w:rStyle w:val="content"/>
        </w:rPr>
        <w:t>-</w:t>
      </w:r>
      <w:r w:rsidRPr="00D67846">
        <w:rPr>
          <w:rStyle w:val="content"/>
        </w:rPr>
        <w:t>character file.</w:t>
      </w:r>
    </w:p>
    <w:p w14:paraId="554E2D77" w14:textId="77777777" w:rsidR="008C1776" w:rsidRDefault="008C1776" w:rsidP="008C1776">
      <w:pPr>
        <w:divId w:val="169873412"/>
        <w:rPr>
          <w:rStyle w:val="content"/>
        </w:rPr>
      </w:pPr>
    </w:p>
    <w:p w14:paraId="1B6F39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4FF758C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274D2C7D" w14:textId="77777777" w:rsidR="003F2863" w:rsidRDefault="003F2863" w:rsidP="008C1776">
      <w:pPr>
        <w:jc w:val="center"/>
        <w:divId w:val="169873412"/>
        <w:rPr>
          <w:rStyle w:val="cmbx-101"/>
          <w:u w:val="single"/>
        </w:rPr>
      </w:pPr>
    </w:p>
    <w:p w14:paraId="17C75489" w14:textId="77777777" w:rsidR="00331D1A" w:rsidRDefault="00331D1A" w:rsidP="008C1776">
      <w:pPr>
        <w:jc w:val="center"/>
        <w:divId w:val="169873412"/>
        <w:rPr>
          <w:rStyle w:val="cmbx-101"/>
          <w:u w:val="single"/>
        </w:rPr>
      </w:pPr>
    </w:p>
    <w:p w14:paraId="5502C59D" w14:textId="6AFF03A4" w:rsidR="00331D1A" w:rsidDel="00743218" w:rsidRDefault="00331D1A" w:rsidP="00743218">
      <w:pPr>
        <w:divId w:val="169873412"/>
        <w:rPr>
          <w:del w:id="18" w:author="Arbogast, Joseph Keith - arbogajk" w:date="2017-07-08T10:47:00Z"/>
          <w:rStyle w:val="cmbx-101"/>
          <w:u w:val="single"/>
        </w:rPr>
        <w:pPrChange w:id="19" w:author="Arbogast, Joseph Keith - arbogajk" w:date="2017-07-08T10:47:00Z">
          <w:pPr>
            <w:jc w:val="center"/>
            <w:divId w:val="169873412"/>
          </w:pPr>
        </w:pPrChange>
      </w:pPr>
    </w:p>
    <w:p w14:paraId="76387092" w14:textId="77777777" w:rsidR="003F2863" w:rsidRDefault="003F2863" w:rsidP="00743218">
      <w:pPr>
        <w:divId w:val="169873412"/>
        <w:rPr>
          <w:rStyle w:val="cmbx-101"/>
          <w:u w:val="single"/>
        </w:rPr>
      </w:pPr>
    </w:p>
    <w:p w14:paraId="33332179" w14:textId="77777777" w:rsidR="008C1776" w:rsidRPr="00D67846" w:rsidRDefault="008C1776" w:rsidP="00331D1A">
      <w:pPr>
        <w:jc w:val="center"/>
        <w:divId w:val="169873412"/>
      </w:pPr>
      <w:r w:rsidRPr="00D67846">
        <w:rPr>
          <w:rStyle w:val="cmbx-101"/>
          <w:u w:val="single"/>
        </w:rPr>
        <w:t>Key Join Results</w:t>
      </w:r>
    </w:p>
    <w:p w14:paraId="4B97E05E" w14:textId="77777777" w:rsidR="009035AB" w:rsidRPr="00D67846" w:rsidRDefault="009035AB" w:rsidP="00D67846">
      <w:pPr>
        <w:divId w:val="247735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2373"/>
        <w:gridCol w:w="2373"/>
      </w:tblGrid>
      <w:tr w:rsidR="008C1776" w14:paraId="2B2E3EF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C8765F2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Threads</w:t>
            </w:r>
          </w:p>
        </w:tc>
        <w:tc>
          <w:tcPr>
            <w:tcW w:w="2373" w:type="dxa"/>
          </w:tcPr>
          <w:p w14:paraId="115EA8B1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4096 Bit RSA Key</w:t>
            </w:r>
          </w:p>
        </w:tc>
        <w:tc>
          <w:tcPr>
            <w:tcW w:w="2373" w:type="dxa"/>
          </w:tcPr>
          <w:p w14:paraId="777A557B" w14:textId="77777777" w:rsidR="008C1776" w:rsidRPr="008C1776" w:rsidRDefault="008C1776" w:rsidP="008C1776">
            <w:pPr>
              <w:jc w:val="center"/>
              <w:rPr>
                <w:b/>
                <w:u w:val="single"/>
              </w:rPr>
            </w:pPr>
            <w:r w:rsidRPr="008C1776">
              <w:rPr>
                <w:b/>
                <w:u w:val="single"/>
              </w:rPr>
              <w:t>1080 Character File</w:t>
            </w:r>
          </w:p>
        </w:tc>
      </w:tr>
      <w:tr w:rsidR="008C1776" w14:paraId="62760AD4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2831E671" w14:textId="77777777" w:rsidR="008C1776" w:rsidRDefault="008C1776" w:rsidP="008C1776">
            <w:pPr>
              <w:jc w:val="center"/>
            </w:pPr>
            <w:r>
              <w:t>1</w:t>
            </w:r>
          </w:p>
        </w:tc>
        <w:tc>
          <w:tcPr>
            <w:tcW w:w="2373" w:type="dxa"/>
          </w:tcPr>
          <w:p w14:paraId="1D6241B0" w14:textId="09B87C21" w:rsidR="008C1776" w:rsidRDefault="008C1776" w:rsidP="008C1776">
            <w:pPr>
              <w:jc w:val="center"/>
            </w:pPr>
            <w:r>
              <w:t>5.10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5D7EBF19" w14:textId="057EB032" w:rsidR="008C1776" w:rsidRDefault="008C1776" w:rsidP="008C1776">
            <w:pPr>
              <w:jc w:val="center"/>
            </w:pPr>
            <w:r>
              <w:t>1.64</w:t>
            </w:r>
            <w:r w:rsidR="003F2863">
              <w:t xml:space="preserve"> sec</w:t>
            </w:r>
          </w:p>
        </w:tc>
      </w:tr>
      <w:tr w:rsidR="008C1776" w14:paraId="358A58CD" w14:textId="77777777" w:rsidTr="008C1776">
        <w:trPr>
          <w:divId w:val="247735630"/>
          <w:trHeight w:val="253"/>
          <w:jc w:val="center"/>
        </w:trPr>
        <w:tc>
          <w:tcPr>
            <w:tcW w:w="2372" w:type="dxa"/>
          </w:tcPr>
          <w:p w14:paraId="658A64AB" w14:textId="77777777" w:rsidR="008C1776" w:rsidRDefault="008C1776" w:rsidP="008C1776">
            <w:pPr>
              <w:jc w:val="center"/>
            </w:pPr>
            <w:r>
              <w:t>2</w:t>
            </w:r>
          </w:p>
        </w:tc>
        <w:tc>
          <w:tcPr>
            <w:tcW w:w="2373" w:type="dxa"/>
          </w:tcPr>
          <w:p w14:paraId="0944E56B" w14:textId="683A1619" w:rsidR="008C1776" w:rsidRDefault="008C1776" w:rsidP="008C1776">
            <w:pPr>
              <w:jc w:val="center"/>
            </w:pPr>
            <w:r>
              <w:t>2.67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3321DF90" w14:textId="176EB62B" w:rsidR="008C1776" w:rsidRDefault="008C1776" w:rsidP="008C1776">
            <w:pPr>
              <w:jc w:val="center"/>
            </w:pPr>
            <w:r>
              <w:t>0.84</w:t>
            </w:r>
            <w:r w:rsidR="003F2863">
              <w:t xml:space="preserve"> sec</w:t>
            </w:r>
          </w:p>
        </w:tc>
      </w:tr>
      <w:tr w:rsidR="008C1776" w14:paraId="000FF59E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177D80E0" w14:textId="77777777" w:rsidR="008C1776" w:rsidRDefault="008C1776" w:rsidP="008C1776">
            <w:pPr>
              <w:jc w:val="center"/>
            </w:pPr>
            <w:r>
              <w:t>4</w:t>
            </w:r>
          </w:p>
        </w:tc>
        <w:tc>
          <w:tcPr>
            <w:tcW w:w="2373" w:type="dxa"/>
          </w:tcPr>
          <w:p w14:paraId="44C5C108" w14:textId="0D4F577B" w:rsidR="008C1776" w:rsidRDefault="008C1776" w:rsidP="008C1776">
            <w:pPr>
              <w:jc w:val="center"/>
            </w:pPr>
            <w:r>
              <w:t>1.53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718B1776" w14:textId="37DBC494" w:rsidR="008C1776" w:rsidRDefault="008C1776" w:rsidP="008C1776">
            <w:pPr>
              <w:jc w:val="center"/>
            </w:pPr>
            <w:r>
              <w:t>0.50</w:t>
            </w:r>
            <w:r w:rsidR="003F2863">
              <w:t xml:space="preserve"> sec</w:t>
            </w:r>
          </w:p>
        </w:tc>
      </w:tr>
      <w:tr w:rsidR="008C1776" w14:paraId="13DDA258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7F4E69AA" w14:textId="77777777" w:rsidR="008C1776" w:rsidRDefault="008C1776" w:rsidP="008C1776">
            <w:pPr>
              <w:jc w:val="center"/>
            </w:pPr>
            <w:r>
              <w:t>8</w:t>
            </w:r>
          </w:p>
        </w:tc>
        <w:tc>
          <w:tcPr>
            <w:tcW w:w="2373" w:type="dxa"/>
          </w:tcPr>
          <w:p w14:paraId="7E389298" w14:textId="051132C4" w:rsidR="008C1776" w:rsidRDefault="008C1776" w:rsidP="008C1776">
            <w:pPr>
              <w:jc w:val="center"/>
            </w:pPr>
            <w:r>
              <w:t>0.96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5B5CD82A" w14:textId="7FD54A3D" w:rsidR="008C1776" w:rsidRDefault="008C1776" w:rsidP="008C1776">
            <w:pPr>
              <w:jc w:val="center"/>
            </w:pPr>
            <w:r>
              <w:t>0.32</w:t>
            </w:r>
            <w:r w:rsidR="003F2863">
              <w:t xml:space="preserve"> sec</w:t>
            </w:r>
          </w:p>
        </w:tc>
      </w:tr>
      <w:tr w:rsidR="008C1776" w14:paraId="5A1182F0" w14:textId="77777777" w:rsidTr="008C1776">
        <w:trPr>
          <w:divId w:val="247735630"/>
          <w:trHeight w:val="264"/>
          <w:jc w:val="center"/>
        </w:trPr>
        <w:tc>
          <w:tcPr>
            <w:tcW w:w="2372" w:type="dxa"/>
          </w:tcPr>
          <w:p w14:paraId="38A9D0B4" w14:textId="77777777" w:rsidR="008C1776" w:rsidRDefault="008C1776" w:rsidP="008C1776">
            <w:pPr>
              <w:jc w:val="center"/>
            </w:pPr>
            <w:r>
              <w:t>16</w:t>
            </w:r>
          </w:p>
        </w:tc>
        <w:tc>
          <w:tcPr>
            <w:tcW w:w="2373" w:type="dxa"/>
          </w:tcPr>
          <w:p w14:paraId="65B84ED9" w14:textId="348DF97A" w:rsidR="008C1776" w:rsidRDefault="008C1776" w:rsidP="008C1776">
            <w:pPr>
              <w:jc w:val="center"/>
            </w:pPr>
            <w:r>
              <w:t>1.13</w:t>
            </w:r>
            <w:r w:rsidR="003F2863">
              <w:t xml:space="preserve"> sec</w:t>
            </w:r>
          </w:p>
        </w:tc>
        <w:tc>
          <w:tcPr>
            <w:tcW w:w="2373" w:type="dxa"/>
          </w:tcPr>
          <w:p w14:paraId="6AB5C348" w14:textId="45A885C7" w:rsidR="008C1776" w:rsidRDefault="008C1776" w:rsidP="008C1776">
            <w:pPr>
              <w:jc w:val="center"/>
            </w:pPr>
            <w:r>
              <w:t>0.37</w:t>
            </w:r>
            <w:r w:rsidR="003F2863">
              <w:t xml:space="preserve"> sec</w:t>
            </w:r>
          </w:p>
        </w:tc>
      </w:tr>
    </w:tbl>
    <w:p w14:paraId="6CD90C99" w14:textId="6D20EF91" w:rsidR="009035AB" w:rsidRPr="00D67846" w:rsidRDefault="004B0B1F" w:rsidP="008550F0">
      <w:pPr>
        <w:jc w:val="center"/>
        <w:divId w:val="1798601917"/>
      </w:pPr>
      <w:r w:rsidRPr="00D67846">
        <w:rPr>
          <w:rStyle w:val="id1"/>
        </w:rPr>
        <w:t xml:space="preserve">Table 2: </w:t>
      </w:r>
      <w:r w:rsidRPr="00D67846">
        <w:rPr>
          <w:rStyle w:val="content"/>
        </w:rPr>
        <w:t xml:space="preserve">Times taken to reassemble the 255 </w:t>
      </w:r>
      <w:r w:rsidR="00A90579">
        <w:rPr>
          <w:rStyle w:val="content"/>
        </w:rPr>
        <w:t>shares</w:t>
      </w:r>
      <w:r w:rsidRPr="00D67846">
        <w:rPr>
          <w:rStyle w:val="content"/>
        </w:rPr>
        <w:t xml:space="preserve"> to reproduce the secret</w:t>
      </w:r>
    </w:p>
    <w:p w14:paraId="5DC53A7F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72621025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37125EDE" w14:textId="32DC8D37" w:rsidR="009035AB" w:rsidRPr="00D67846" w:rsidRDefault="004B0B1F" w:rsidP="00D67846">
      <w:pPr>
        <w:pStyle w:val="Heading4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20" w:author="Michael Lam" w:date="2017-07-06T19:53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4.2 </w:delText>
        </w:r>
      </w:del>
      <w:r w:rsidRPr="00D67846">
        <w:rPr>
          <w:rStyle w:val="cmr-12x-x-1201"/>
          <w:rFonts w:eastAsia="Times New Roman"/>
          <w:sz w:val="24"/>
          <w:szCs w:val="24"/>
        </w:rPr>
        <w:t>Weak Scaling</w:t>
      </w:r>
    </w:p>
    <w:p w14:paraId="56CE3533" w14:textId="77777777" w:rsidR="00D67846" w:rsidRPr="00D67846" w:rsidRDefault="00D67846" w:rsidP="00D67846">
      <w:pPr>
        <w:pStyle w:val="Heading4"/>
        <w:spacing w:before="0" w:beforeAutospacing="0" w:after="0" w:afterAutospacing="0"/>
        <w:rPr>
          <w:rFonts w:eastAsia="Times New Roman"/>
        </w:rPr>
      </w:pPr>
    </w:p>
    <w:p w14:paraId="3FDBDB77" w14:textId="1EA80596" w:rsidR="009035AB" w:rsidRPr="00D67846" w:rsidRDefault="004B0B1F" w:rsidP="00D67846">
      <w:pPr>
        <w:pStyle w:val="noindent"/>
        <w:spacing w:before="0" w:beforeAutospacing="0" w:after="0" w:afterAutospacing="0"/>
        <w:ind w:firstLine="720"/>
      </w:pPr>
      <w:r w:rsidRPr="00D67846">
        <w:rPr>
          <w:rStyle w:val="cmr-12x-x-1201"/>
          <w:sz w:val="24"/>
          <w:szCs w:val="24"/>
        </w:rPr>
        <w:t xml:space="preserve">We discovered a second inner loop in the </w:t>
      </w:r>
      <w:proofErr w:type="spellStart"/>
      <w:r w:rsidRPr="00867F0B">
        <w:rPr>
          <w:rStyle w:val="cmr-12x-x-1201"/>
          <w:rFonts w:ascii="Monaco" w:hAnsi="Monaco"/>
          <w:sz w:val="18"/>
          <w:szCs w:val="18"/>
        </w:rPr>
        <w:t>split_string</w:t>
      </w:r>
      <w:proofErr w:type="spellEnd"/>
      <w:r w:rsidRPr="00D67846">
        <w:rPr>
          <w:rStyle w:val="cmr-12x-x-1201"/>
          <w:sz w:val="24"/>
          <w:szCs w:val="24"/>
        </w:rPr>
        <w:t xml:space="preserve"> function that provided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beneficial results in our weak scaling test</w:t>
      </w:r>
      <w:r w:rsidR="00A221F9">
        <w:rPr>
          <w:rStyle w:val="cmr-12x-x-1201"/>
          <w:sz w:val="24"/>
          <w:szCs w:val="24"/>
        </w:rPr>
        <w:t>s</w:t>
      </w:r>
      <w:r w:rsidRPr="00D67846">
        <w:rPr>
          <w:rStyle w:val="cmr-12x-x-1201"/>
          <w:sz w:val="24"/>
          <w:szCs w:val="24"/>
        </w:rPr>
        <w:t xml:space="preserve">. Table </w:t>
      </w:r>
      <w:hyperlink w:anchor="x1-8001r3" w:history="1">
        <w:r w:rsidRPr="008C1776">
          <w:rPr>
            <w:rStyle w:val="cmr-12x-x-1201"/>
            <w:sz w:val="24"/>
            <w:szCs w:val="24"/>
          </w:rPr>
          <w:t>3</w:t>
        </w:r>
      </w:hyperlink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shows </w:t>
      </w:r>
      <w:r w:rsidR="00A221F9">
        <w:rPr>
          <w:rStyle w:val="cmr-12x-x-1201"/>
          <w:sz w:val="24"/>
          <w:szCs w:val="24"/>
        </w:rPr>
        <w:t>that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the times do not increase proportionally </w:t>
      </w:r>
      <w:r w:rsidR="00A221F9">
        <w:rPr>
          <w:rStyle w:val="cmr-12x-x-1201"/>
          <w:sz w:val="24"/>
          <w:szCs w:val="24"/>
        </w:rPr>
        <w:t>as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we double</w:t>
      </w:r>
      <w:r w:rsidR="00A221F9">
        <w:rPr>
          <w:rStyle w:val="cmr-12x-x-1201"/>
          <w:sz w:val="24"/>
          <w:szCs w:val="24"/>
        </w:rPr>
        <w:t>d both</w:t>
      </w:r>
      <w:r w:rsidRPr="00D67846">
        <w:rPr>
          <w:rStyle w:val="cmr-12x-x-1201"/>
          <w:sz w:val="24"/>
          <w:szCs w:val="24"/>
        </w:rPr>
        <w:t xml:space="preserve"> the input </w:t>
      </w:r>
      <w:r w:rsidR="00A221F9">
        <w:rPr>
          <w:rStyle w:val="cmr-12x-x-1201"/>
          <w:sz w:val="24"/>
          <w:szCs w:val="24"/>
        </w:rPr>
        <w:t xml:space="preserve">size </w:t>
      </w:r>
      <w:r w:rsidRPr="00D67846">
        <w:rPr>
          <w:rStyle w:val="cmr-12x-x-1201"/>
          <w:sz w:val="24"/>
          <w:szCs w:val="24"/>
        </w:rPr>
        <w:t xml:space="preserve">and </w:t>
      </w:r>
      <w:r w:rsidR="00A221F9">
        <w:rPr>
          <w:rStyle w:val="cmr-12x-x-1201"/>
          <w:sz w:val="24"/>
          <w:szCs w:val="24"/>
        </w:rPr>
        <w:t xml:space="preserve">the </w:t>
      </w:r>
      <w:r w:rsidRPr="00D67846">
        <w:rPr>
          <w:rStyle w:val="cmr-12x-x-1201"/>
          <w:sz w:val="24"/>
          <w:szCs w:val="24"/>
        </w:rPr>
        <w:t>number of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threads.</w:t>
      </w:r>
      <w:r w:rsidRPr="00D67846">
        <w:t xml:space="preserve"> </w:t>
      </w:r>
    </w:p>
    <w:p w14:paraId="707F3A52" w14:textId="77777777" w:rsidR="009035AB" w:rsidRPr="00D67846" w:rsidRDefault="009035AB" w:rsidP="00D67846">
      <w:pPr>
        <w:divId w:val="435683907"/>
      </w:pPr>
    </w:p>
    <w:p w14:paraId="5BED50AD" w14:textId="77777777" w:rsidR="009035AB" w:rsidRPr="00D67846" w:rsidRDefault="009035AB" w:rsidP="00D67846">
      <w:pPr>
        <w:divId w:val="435683907"/>
      </w:pPr>
    </w:p>
    <w:p w14:paraId="3A3CE479" w14:textId="77777777" w:rsidR="008550F0" w:rsidRDefault="008550F0" w:rsidP="008550F0">
      <w:pPr>
        <w:ind w:hanging="480"/>
        <w:jc w:val="center"/>
        <w:divId w:val="1969042640"/>
        <w:rPr>
          <w:rStyle w:val="cmbx-101"/>
          <w:u w:val="single"/>
        </w:rPr>
      </w:pPr>
      <w:r w:rsidRPr="00D67846">
        <w:rPr>
          <w:rStyle w:val="cmbx-101"/>
          <w:u w:val="single"/>
        </w:rPr>
        <w:t>Weak Scaling Test Results</w:t>
      </w:r>
    </w:p>
    <w:p w14:paraId="4D15D7D0" w14:textId="77777777" w:rsidR="008550F0" w:rsidRDefault="008550F0" w:rsidP="00743218">
      <w:pPr>
        <w:divId w:val="1969042640"/>
        <w:rPr>
          <w:rStyle w:val="cmbx-101"/>
          <w:u w:val="single"/>
        </w:rPr>
        <w:pPrChange w:id="21" w:author="Arbogast, Joseph Keith - arbogajk" w:date="2017-07-08T10:46:00Z">
          <w:pPr>
            <w:ind w:hanging="480"/>
            <w:divId w:val="1969042640"/>
          </w:pPr>
        </w:pPrChange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22" w:author="Arbogast, Joseph Keith - arbogajk" w:date="2017-07-08T10:46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420"/>
        <w:gridCol w:w="2421"/>
        <w:gridCol w:w="2421"/>
        <w:tblGridChange w:id="23">
          <w:tblGrid>
            <w:gridCol w:w="2482"/>
            <w:gridCol w:w="2483"/>
            <w:gridCol w:w="2483"/>
          </w:tblGrid>
        </w:tblGridChange>
      </w:tblGrid>
      <w:tr w:rsidR="00743218" w14:paraId="1A780CBB" w14:textId="77777777" w:rsidTr="00743218">
        <w:trPr>
          <w:divId w:val="1969042640"/>
          <w:trHeight w:val="200"/>
          <w:jc w:val="center"/>
          <w:trPrChange w:id="24" w:author="Arbogast, Joseph Keith - arbogajk" w:date="2017-07-08T10:46:00Z">
            <w:trPr>
              <w:divId w:val="1969042640"/>
              <w:trHeight w:val="200"/>
              <w:jc w:val="center"/>
            </w:trPr>
          </w:trPrChange>
        </w:trPr>
        <w:tc>
          <w:tcPr>
            <w:tcW w:w="2420" w:type="dxa"/>
            <w:tcPrChange w:id="25" w:author="Arbogast, Joseph Keith - arbogajk" w:date="2017-07-08T10:46:00Z">
              <w:tcPr>
                <w:tcW w:w="2482" w:type="dxa"/>
              </w:tcPr>
            </w:tcPrChange>
          </w:tcPr>
          <w:p w14:paraId="5A0528F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Threads</w:t>
            </w:r>
          </w:p>
        </w:tc>
        <w:tc>
          <w:tcPr>
            <w:tcW w:w="2421" w:type="dxa"/>
            <w:tcPrChange w:id="26" w:author="Arbogast, Joseph Keith - arbogajk" w:date="2017-07-08T10:46:00Z">
              <w:tcPr>
                <w:tcW w:w="2483" w:type="dxa"/>
              </w:tcPr>
            </w:tcPrChange>
          </w:tcPr>
          <w:p w14:paraId="1300925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Character Count</w:t>
            </w:r>
          </w:p>
        </w:tc>
        <w:tc>
          <w:tcPr>
            <w:tcW w:w="2421" w:type="dxa"/>
            <w:tcPrChange w:id="27" w:author="Arbogast, Joseph Keith - arbogajk" w:date="2017-07-08T10:46:00Z">
              <w:tcPr>
                <w:tcW w:w="2483" w:type="dxa"/>
              </w:tcPr>
            </w:tcPrChange>
          </w:tcPr>
          <w:p w14:paraId="17FB3049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u w:val="single"/>
              </w:rPr>
            </w:pPr>
            <w:r>
              <w:rPr>
                <w:rStyle w:val="id1"/>
                <w:u w:val="single"/>
              </w:rPr>
              <w:t>Time</w:t>
            </w:r>
          </w:p>
        </w:tc>
      </w:tr>
      <w:tr w:rsidR="00743218" w14:paraId="70D6A016" w14:textId="77777777" w:rsidTr="00743218">
        <w:trPr>
          <w:divId w:val="1969042640"/>
          <w:trHeight w:val="200"/>
          <w:jc w:val="center"/>
          <w:trPrChange w:id="28" w:author="Arbogast, Joseph Keith - arbogajk" w:date="2017-07-08T10:46:00Z">
            <w:trPr>
              <w:divId w:val="1969042640"/>
              <w:trHeight w:val="200"/>
              <w:jc w:val="center"/>
            </w:trPr>
          </w:trPrChange>
        </w:trPr>
        <w:tc>
          <w:tcPr>
            <w:tcW w:w="2420" w:type="dxa"/>
            <w:tcPrChange w:id="29" w:author="Arbogast, Joseph Keith - arbogajk" w:date="2017-07-08T10:46:00Z">
              <w:tcPr>
                <w:tcW w:w="2482" w:type="dxa"/>
              </w:tcPr>
            </w:tcPrChange>
          </w:tcPr>
          <w:p w14:paraId="0A8D1BD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</w:t>
            </w:r>
          </w:p>
        </w:tc>
        <w:tc>
          <w:tcPr>
            <w:tcW w:w="2421" w:type="dxa"/>
            <w:tcPrChange w:id="30" w:author="Arbogast, Joseph Keith - arbogajk" w:date="2017-07-08T10:46:00Z">
              <w:tcPr>
                <w:tcW w:w="2483" w:type="dxa"/>
              </w:tcPr>
            </w:tcPrChange>
          </w:tcPr>
          <w:p w14:paraId="627263B1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540</w:t>
            </w:r>
          </w:p>
        </w:tc>
        <w:tc>
          <w:tcPr>
            <w:tcW w:w="2421" w:type="dxa"/>
            <w:tcPrChange w:id="31" w:author="Arbogast, Joseph Keith - arbogajk" w:date="2017-07-08T10:46:00Z">
              <w:tcPr>
                <w:tcW w:w="2483" w:type="dxa"/>
              </w:tcPr>
            </w:tcPrChange>
          </w:tcPr>
          <w:p w14:paraId="596773E9" w14:textId="23938A6F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4.66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743218" w14:paraId="6C2BB72A" w14:textId="77777777" w:rsidTr="00743218">
        <w:trPr>
          <w:divId w:val="1969042640"/>
          <w:trHeight w:val="191"/>
          <w:jc w:val="center"/>
          <w:trPrChange w:id="32" w:author="Arbogast, Joseph Keith - arbogajk" w:date="2017-07-08T10:46:00Z">
            <w:trPr>
              <w:divId w:val="1969042640"/>
              <w:trHeight w:val="191"/>
              <w:jc w:val="center"/>
            </w:trPr>
          </w:trPrChange>
        </w:trPr>
        <w:tc>
          <w:tcPr>
            <w:tcW w:w="2420" w:type="dxa"/>
            <w:tcPrChange w:id="33" w:author="Arbogast, Joseph Keith - arbogajk" w:date="2017-07-08T10:46:00Z">
              <w:tcPr>
                <w:tcW w:w="2482" w:type="dxa"/>
              </w:tcPr>
            </w:tcPrChange>
          </w:tcPr>
          <w:p w14:paraId="74C8622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</w:t>
            </w:r>
          </w:p>
        </w:tc>
        <w:tc>
          <w:tcPr>
            <w:tcW w:w="2421" w:type="dxa"/>
            <w:tcPrChange w:id="34" w:author="Arbogast, Joseph Keith - arbogajk" w:date="2017-07-08T10:46:00Z">
              <w:tcPr>
                <w:tcW w:w="2483" w:type="dxa"/>
              </w:tcPr>
            </w:tcPrChange>
          </w:tcPr>
          <w:p w14:paraId="466A5D3E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1080</w:t>
            </w:r>
          </w:p>
        </w:tc>
        <w:tc>
          <w:tcPr>
            <w:tcW w:w="2421" w:type="dxa"/>
            <w:tcPrChange w:id="35" w:author="Arbogast, Joseph Keith - arbogajk" w:date="2017-07-08T10:46:00Z">
              <w:tcPr>
                <w:tcW w:w="2483" w:type="dxa"/>
              </w:tcPr>
            </w:tcPrChange>
          </w:tcPr>
          <w:p w14:paraId="7987DCBA" w14:textId="6E32886E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4.71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743218" w14:paraId="4A5164C3" w14:textId="77777777" w:rsidTr="00743218">
        <w:trPr>
          <w:divId w:val="1969042640"/>
          <w:trHeight w:val="200"/>
          <w:jc w:val="center"/>
          <w:trPrChange w:id="36" w:author="Arbogast, Joseph Keith - arbogajk" w:date="2017-07-08T10:46:00Z">
            <w:trPr>
              <w:divId w:val="1969042640"/>
              <w:trHeight w:val="200"/>
              <w:jc w:val="center"/>
            </w:trPr>
          </w:trPrChange>
        </w:trPr>
        <w:tc>
          <w:tcPr>
            <w:tcW w:w="2420" w:type="dxa"/>
            <w:tcPrChange w:id="37" w:author="Arbogast, Joseph Keith - arbogajk" w:date="2017-07-08T10:46:00Z">
              <w:tcPr>
                <w:tcW w:w="2482" w:type="dxa"/>
              </w:tcPr>
            </w:tcPrChange>
          </w:tcPr>
          <w:p w14:paraId="641EC02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</w:t>
            </w:r>
          </w:p>
        </w:tc>
        <w:tc>
          <w:tcPr>
            <w:tcW w:w="2421" w:type="dxa"/>
            <w:tcPrChange w:id="38" w:author="Arbogast, Joseph Keith - arbogajk" w:date="2017-07-08T10:46:00Z">
              <w:tcPr>
                <w:tcW w:w="2483" w:type="dxa"/>
              </w:tcPr>
            </w:tcPrChange>
          </w:tcPr>
          <w:p w14:paraId="0ABEF97B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2160</w:t>
            </w:r>
          </w:p>
        </w:tc>
        <w:tc>
          <w:tcPr>
            <w:tcW w:w="2421" w:type="dxa"/>
            <w:tcPrChange w:id="39" w:author="Arbogast, Joseph Keith - arbogajk" w:date="2017-07-08T10:46:00Z">
              <w:tcPr>
                <w:tcW w:w="2483" w:type="dxa"/>
              </w:tcPr>
            </w:tcPrChange>
          </w:tcPr>
          <w:p w14:paraId="5B759E93" w14:textId="23A8E870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5.28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743218" w14:paraId="0AA4E1B4" w14:textId="77777777" w:rsidTr="00743218">
        <w:trPr>
          <w:divId w:val="1969042640"/>
          <w:trHeight w:val="200"/>
          <w:jc w:val="center"/>
          <w:trPrChange w:id="40" w:author="Arbogast, Joseph Keith - arbogajk" w:date="2017-07-08T10:46:00Z">
            <w:trPr>
              <w:divId w:val="1969042640"/>
              <w:trHeight w:val="200"/>
              <w:jc w:val="center"/>
            </w:trPr>
          </w:trPrChange>
        </w:trPr>
        <w:tc>
          <w:tcPr>
            <w:tcW w:w="2420" w:type="dxa"/>
            <w:tcPrChange w:id="41" w:author="Arbogast, Joseph Keith - arbogajk" w:date="2017-07-08T10:46:00Z">
              <w:tcPr>
                <w:tcW w:w="2482" w:type="dxa"/>
              </w:tcPr>
            </w:tcPrChange>
          </w:tcPr>
          <w:p w14:paraId="2F93743E" w14:textId="5EFD252A" w:rsidR="008550F0" w:rsidRPr="008550F0" w:rsidRDefault="005E0E08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</w:t>
            </w:r>
          </w:p>
        </w:tc>
        <w:tc>
          <w:tcPr>
            <w:tcW w:w="2421" w:type="dxa"/>
            <w:tcPrChange w:id="42" w:author="Arbogast, Joseph Keith - arbogajk" w:date="2017-07-08T10:46:00Z">
              <w:tcPr>
                <w:tcW w:w="2483" w:type="dxa"/>
              </w:tcPr>
            </w:tcPrChange>
          </w:tcPr>
          <w:p w14:paraId="46DF3B7A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4320</w:t>
            </w:r>
          </w:p>
        </w:tc>
        <w:tc>
          <w:tcPr>
            <w:tcW w:w="2421" w:type="dxa"/>
            <w:tcPrChange w:id="43" w:author="Arbogast, Joseph Keith - arbogajk" w:date="2017-07-08T10:46:00Z">
              <w:tcPr>
                <w:tcW w:w="2483" w:type="dxa"/>
              </w:tcPr>
            </w:tcPrChange>
          </w:tcPr>
          <w:p w14:paraId="7CF97FB3" w14:textId="21E9C98F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5.86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  <w:tr w:rsidR="00743218" w14:paraId="0818DEF8" w14:textId="77777777" w:rsidTr="00743218">
        <w:trPr>
          <w:divId w:val="1969042640"/>
          <w:trHeight w:val="200"/>
          <w:jc w:val="center"/>
          <w:trPrChange w:id="44" w:author="Arbogast, Joseph Keith - arbogajk" w:date="2017-07-08T10:46:00Z">
            <w:trPr>
              <w:divId w:val="1969042640"/>
              <w:trHeight w:val="200"/>
              <w:jc w:val="center"/>
            </w:trPr>
          </w:trPrChange>
        </w:trPr>
        <w:tc>
          <w:tcPr>
            <w:tcW w:w="2420" w:type="dxa"/>
            <w:tcPrChange w:id="45" w:author="Arbogast, Joseph Keith - arbogajk" w:date="2017-07-08T10:46:00Z">
              <w:tcPr>
                <w:tcW w:w="2482" w:type="dxa"/>
              </w:tcPr>
            </w:tcPrChange>
          </w:tcPr>
          <w:p w14:paraId="72736A9D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16</w:t>
            </w:r>
          </w:p>
        </w:tc>
        <w:tc>
          <w:tcPr>
            <w:tcW w:w="2421" w:type="dxa"/>
            <w:tcPrChange w:id="46" w:author="Arbogast, Joseph Keith - arbogajk" w:date="2017-07-08T10:46:00Z">
              <w:tcPr>
                <w:tcW w:w="2483" w:type="dxa"/>
              </w:tcPr>
            </w:tcPrChange>
          </w:tcPr>
          <w:p w14:paraId="50CDFA07" w14:textId="77777777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8640</w:t>
            </w:r>
          </w:p>
        </w:tc>
        <w:tc>
          <w:tcPr>
            <w:tcW w:w="2421" w:type="dxa"/>
            <w:tcPrChange w:id="47" w:author="Arbogast, Joseph Keith - arbogajk" w:date="2017-07-08T10:46:00Z">
              <w:tcPr>
                <w:tcW w:w="2483" w:type="dxa"/>
              </w:tcPr>
            </w:tcPrChange>
          </w:tcPr>
          <w:p w14:paraId="08FDB517" w14:textId="20E6479F" w:rsidR="008550F0" w:rsidRPr="008550F0" w:rsidRDefault="008550F0" w:rsidP="008550F0">
            <w:pPr>
              <w:ind w:right="240"/>
              <w:jc w:val="center"/>
              <w:rPr>
                <w:rStyle w:val="id1"/>
                <w:b w:val="0"/>
              </w:rPr>
            </w:pPr>
            <w:r>
              <w:rPr>
                <w:rStyle w:val="id1"/>
                <w:b w:val="0"/>
              </w:rPr>
              <w:t>7.41</w:t>
            </w:r>
            <w:r w:rsidR="005E0E08">
              <w:rPr>
                <w:rStyle w:val="id1"/>
                <w:b w:val="0"/>
              </w:rPr>
              <w:t xml:space="preserve"> sec</w:t>
            </w:r>
          </w:p>
        </w:tc>
      </w:tr>
    </w:tbl>
    <w:p w14:paraId="3D2E78A1" w14:textId="77777777" w:rsidR="008550F0" w:rsidRDefault="008550F0" w:rsidP="008550F0">
      <w:pPr>
        <w:ind w:hanging="480"/>
        <w:jc w:val="center"/>
        <w:divId w:val="1969042640"/>
        <w:rPr>
          <w:rStyle w:val="id1"/>
        </w:rPr>
      </w:pPr>
    </w:p>
    <w:p w14:paraId="3AD69C98" w14:textId="628CC6CF" w:rsidR="009035AB" w:rsidRPr="00D67846" w:rsidRDefault="004B0B1F" w:rsidP="005E0E08">
      <w:pPr>
        <w:ind w:hanging="480"/>
        <w:jc w:val="center"/>
        <w:divId w:val="1969042640"/>
      </w:pPr>
      <w:r w:rsidRPr="00D67846">
        <w:rPr>
          <w:rStyle w:val="id1"/>
        </w:rPr>
        <w:t xml:space="preserve">Table 3: </w:t>
      </w:r>
      <w:r w:rsidR="005E0E08">
        <w:rPr>
          <w:rStyle w:val="content"/>
        </w:rPr>
        <w:t>Times taken</w:t>
      </w:r>
      <w:r w:rsidR="008550F0">
        <w:rPr>
          <w:rStyle w:val="content"/>
        </w:rPr>
        <w:t xml:space="preserve"> after parallelizing the second </w:t>
      </w:r>
      <w:r w:rsidRPr="00D67846">
        <w:rPr>
          <w:rStyle w:val="content"/>
        </w:rPr>
        <w:t xml:space="preserve">loop in </w:t>
      </w:r>
      <w:proofErr w:type="spellStart"/>
      <w:r w:rsidRPr="00867F0B">
        <w:rPr>
          <w:rStyle w:val="content"/>
          <w:rFonts w:ascii="Monaco" w:hAnsi="Monaco"/>
          <w:sz w:val="18"/>
          <w:szCs w:val="18"/>
        </w:rPr>
        <w:t>split_string</w:t>
      </w:r>
      <w:proofErr w:type="spellEnd"/>
      <w:r w:rsidRPr="00D67846">
        <w:rPr>
          <w:rStyle w:val="content"/>
        </w:rPr>
        <w:t xml:space="preserve"> function.</w:t>
      </w:r>
    </w:p>
    <w:p w14:paraId="56424078" w14:textId="77777777" w:rsid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6B159FF" w14:textId="77777777" w:rsidR="007F4DE2" w:rsidRPr="00D67846" w:rsidRDefault="007F4DE2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46B01FD9" w14:textId="522242E2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48" w:author="Michael Lam" w:date="2017-07-06T19:53:00Z">
        <w:r w:rsidRPr="00D67846" w:rsidDel="00146A8E">
          <w:rPr>
            <w:rStyle w:val="cmr-12x-x-1201"/>
            <w:rFonts w:eastAsia="Times New Roman"/>
            <w:sz w:val="24"/>
            <w:szCs w:val="24"/>
          </w:rPr>
          <w:delText xml:space="preserve">5 </w:delText>
        </w:r>
      </w:del>
      <w:r w:rsidRPr="00D67846">
        <w:rPr>
          <w:rStyle w:val="cmr-12x-x-1201"/>
          <w:rFonts w:eastAsia="Times New Roman"/>
          <w:sz w:val="24"/>
          <w:szCs w:val="24"/>
        </w:rPr>
        <w:t>CONCLUSION</w:t>
      </w:r>
    </w:p>
    <w:p w14:paraId="6DC2A304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p w14:paraId="21305F09" w14:textId="63158A43" w:rsidR="00DC09F7" w:rsidRPr="00D67846" w:rsidRDefault="004B0B1F" w:rsidP="00867F0B">
      <w:pPr>
        <w:pStyle w:val="noindent"/>
        <w:spacing w:before="0" w:beforeAutospacing="0" w:after="0" w:afterAutospacing="0"/>
      </w:pPr>
      <w:r w:rsidRPr="00D67846">
        <w:rPr>
          <w:rStyle w:val="cmr-12x-x-1201"/>
          <w:sz w:val="24"/>
          <w:szCs w:val="24"/>
        </w:rPr>
        <w:t>We were successful in parallelizing Shamir’s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algorithm, achiev</w:t>
      </w:r>
      <w:r w:rsidR="00A221F9">
        <w:rPr>
          <w:rStyle w:val="cmr-12x-x-1201"/>
          <w:sz w:val="24"/>
          <w:szCs w:val="24"/>
        </w:rPr>
        <w:t>ing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 xml:space="preserve">near linear </w:t>
      </w:r>
      <w:r w:rsidR="00A221F9">
        <w:rPr>
          <w:rStyle w:val="cmr-12x-x-1201"/>
          <w:sz w:val="24"/>
          <w:szCs w:val="24"/>
        </w:rPr>
        <w:t>speedup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using </w:t>
      </w:r>
      <w:proofErr w:type="spellStart"/>
      <w:r w:rsidRPr="00D67846">
        <w:rPr>
          <w:rStyle w:val="cmr-12x-x-1201"/>
          <w:sz w:val="24"/>
          <w:szCs w:val="24"/>
        </w:rPr>
        <w:t>OpenMP</w:t>
      </w:r>
      <w:proofErr w:type="spellEnd"/>
      <w:r w:rsidRPr="00D67846">
        <w:rPr>
          <w:rStyle w:val="cmr-12x-x-1201"/>
          <w:sz w:val="24"/>
          <w:szCs w:val="24"/>
        </w:rPr>
        <w:t xml:space="preserve">. Future work </w:t>
      </w:r>
      <w:r w:rsidR="00203040">
        <w:rPr>
          <w:rStyle w:val="cmr-12x-x-1201"/>
          <w:sz w:val="24"/>
          <w:szCs w:val="24"/>
        </w:rPr>
        <w:t xml:space="preserve">in parallelization of Shamir’s secret sharing </w:t>
      </w:r>
      <w:r w:rsidRPr="00D67846">
        <w:rPr>
          <w:rStyle w:val="cmr-12x-x-1201"/>
          <w:sz w:val="24"/>
          <w:szCs w:val="24"/>
        </w:rPr>
        <w:t xml:space="preserve">could </w:t>
      </w:r>
      <w:r w:rsidR="00203040">
        <w:rPr>
          <w:rStyle w:val="cmr-12x-x-1201"/>
          <w:sz w:val="24"/>
          <w:szCs w:val="24"/>
        </w:rPr>
        <w:t>look int</w:t>
      </w:r>
      <w:r w:rsidRPr="00D67846">
        <w:rPr>
          <w:rStyle w:val="cmr-12x-x-1201"/>
          <w:sz w:val="24"/>
          <w:szCs w:val="24"/>
        </w:rPr>
        <w:t>o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distributed memory architectures using message-passing frameworks like MPI,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exploring whether the communication between nodes would be a limiting factor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on speedup. Rabin’s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</w:t>
      </w:r>
      <w:r w:rsidR="00D131E7">
        <w:rPr>
          <w:rStyle w:val="cmr-12x-x-1201"/>
          <w:sz w:val="24"/>
          <w:szCs w:val="24"/>
        </w:rPr>
        <w:t xml:space="preserve"> [3</w:t>
      </w:r>
      <w:r w:rsidR="00D67846">
        <w:rPr>
          <w:rStyle w:val="cmr-12x-x-1201"/>
          <w:sz w:val="24"/>
          <w:szCs w:val="24"/>
        </w:rPr>
        <w:t>]</w:t>
      </w:r>
      <w:r w:rsidR="00D67846" w:rsidRPr="00D67846">
        <w:t xml:space="preserve"> </w:t>
      </w:r>
      <w:r w:rsidRPr="00D67846">
        <w:rPr>
          <w:rStyle w:val="cmr-12x-x-1201"/>
          <w:sz w:val="24"/>
          <w:szCs w:val="24"/>
        </w:rPr>
        <w:t>would also be a good</w:t>
      </w:r>
      <w:r w:rsidRPr="00D67846">
        <w:t xml:space="preserve"> </w:t>
      </w:r>
      <w:r w:rsidR="00A221F9">
        <w:rPr>
          <w:rStyle w:val="cmr-12x-x-1201"/>
          <w:sz w:val="24"/>
          <w:szCs w:val="24"/>
        </w:rPr>
        <w:t>candidate</w:t>
      </w:r>
      <w:r w:rsidR="00A221F9" w:rsidRPr="00D67846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 xml:space="preserve">for parallelism in future research. </w:t>
      </w:r>
      <w:r w:rsidR="004C58F7">
        <w:rPr>
          <w:rStyle w:val="cmr-12x-x-1201"/>
          <w:sz w:val="24"/>
          <w:szCs w:val="24"/>
        </w:rPr>
        <w:t xml:space="preserve">This sharing scheme operates under the assumption that each participant can broadcast a message, and </w:t>
      </w:r>
      <w:r w:rsidR="00D53425">
        <w:rPr>
          <w:rStyle w:val="cmr-12x-x-1201"/>
          <w:sz w:val="24"/>
          <w:szCs w:val="24"/>
        </w:rPr>
        <w:t xml:space="preserve">that </w:t>
      </w:r>
      <w:r w:rsidR="004C58F7">
        <w:rPr>
          <w:rStyle w:val="cmr-12x-x-1201"/>
          <w:sz w:val="24"/>
          <w:szCs w:val="24"/>
        </w:rPr>
        <w:t xml:space="preserve">each pair of participants can communicate secretly. </w:t>
      </w:r>
      <w:r w:rsidRPr="00D67846">
        <w:rPr>
          <w:rStyle w:val="cmr-12x-x-1201"/>
          <w:sz w:val="24"/>
          <w:szCs w:val="24"/>
        </w:rPr>
        <w:t>We hope our work can serve as a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stepping stone for future projects, as there is still a lot that can be done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with secret</w:t>
      </w:r>
      <w:r w:rsidR="00DC09F7">
        <w:rPr>
          <w:rStyle w:val="cmr-12x-x-1201"/>
          <w:sz w:val="24"/>
          <w:szCs w:val="24"/>
        </w:rPr>
        <w:t xml:space="preserve"> </w:t>
      </w:r>
      <w:r w:rsidRPr="00D67846">
        <w:rPr>
          <w:rStyle w:val="cmr-12x-x-1201"/>
          <w:sz w:val="24"/>
          <w:szCs w:val="24"/>
        </w:rPr>
        <w:t>sharing algorithms in the context of parallel and distributed</w:t>
      </w:r>
      <w:r w:rsidRPr="00D67846">
        <w:t xml:space="preserve"> </w:t>
      </w:r>
      <w:r w:rsidRPr="00D67846">
        <w:rPr>
          <w:rStyle w:val="cmr-12x-x-1201"/>
          <w:sz w:val="24"/>
          <w:szCs w:val="24"/>
        </w:rPr>
        <w:t>systems.</w:t>
      </w:r>
      <w:r w:rsidRPr="00D67846">
        <w:t xml:space="preserve"> </w:t>
      </w:r>
    </w:p>
    <w:p w14:paraId="156A679D" w14:textId="77777777" w:rsidR="00D67846" w:rsidRDefault="00D67846" w:rsidP="00867F0B">
      <w:pPr>
        <w:pStyle w:val="noindent"/>
        <w:spacing w:before="0" w:beforeAutospacing="0" w:after="0" w:afterAutospacing="0"/>
      </w:pPr>
    </w:p>
    <w:p w14:paraId="51E7D111" w14:textId="032E4AC1" w:rsidR="00331D1A" w:rsidRDefault="005E7889" w:rsidP="00867F0B">
      <w:pPr>
        <w:pStyle w:val="noindent"/>
        <w:spacing w:before="0" w:beforeAutospacing="0" w:after="0" w:afterAutospacing="0"/>
      </w:pPr>
      <w:r>
        <w:rPr>
          <w:rStyle w:val="cmr-12x-x-1201"/>
          <w:sz w:val="24"/>
          <w:szCs w:val="24"/>
        </w:rPr>
        <w:t xml:space="preserve">The source code for this project is available online: </w:t>
      </w:r>
      <w:hyperlink r:id="rId14" w:history="1">
        <w:r w:rsidRPr="00867F0B">
          <w:rPr>
            <w:rStyle w:val="cmr-12x-x-1201"/>
            <w:rFonts w:ascii="Monaco" w:hAnsi="Monaco"/>
            <w:sz w:val="18"/>
            <w:szCs w:val="18"/>
          </w:rPr>
          <w:t>github.com/arbogajk/470_SP</w:t>
        </w:r>
      </w:hyperlink>
    </w:p>
    <w:p w14:paraId="6AE17FDC" w14:textId="77777777" w:rsidR="00331D1A" w:rsidRDefault="00331D1A" w:rsidP="00867F0B">
      <w:pPr>
        <w:pStyle w:val="noindent"/>
        <w:spacing w:before="0" w:beforeAutospacing="0" w:after="0" w:afterAutospacing="0"/>
      </w:pPr>
    </w:p>
    <w:p w14:paraId="67F302D8" w14:textId="77777777" w:rsidR="00331D1A" w:rsidRPr="00D67846" w:rsidRDefault="00331D1A" w:rsidP="00867F0B">
      <w:pPr>
        <w:pStyle w:val="noindent"/>
        <w:spacing w:before="0" w:beforeAutospacing="0" w:after="0" w:afterAutospacing="0"/>
      </w:pPr>
    </w:p>
    <w:p w14:paraId="2E15A4EA" w14:textId="076CB205" w:rsidR="009035AB" w:rsidRPr="00D67846" w:rsidRDefault="004B0B1F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  <w:del w:id="49" w:author="Michael Lam" w:date="2017-07-06T19:53:00Z">
        <w:r w:rsidRPr="00D67846" w:rsidDel="00146A8E">
          <w:rPr>
            <w:rStyle w:val="cmr-12x-x-1201"/>
            <w:rFonts w:eastAsia="Times New Roman"/>
            <w:sz w:val="24"/>
            <w:szCs w:val="24"/>
          </w:rPr>
          <w:lastRenderedPageBreak/>
          <w:delText xml:space="preserve">6 </w:delText>
        </w:r>
      </w:del>
      <w:r w:rsidRPr="00D67846">
        <w:rPr>
          <w:rStyle w:val="cmr-12x-x-1201"/>
          <w:rFonts w:eastAsia="Times New Roman"/>
          <w:sz w:val="24"/>
          <w:szCs w:val="24"/>
        </w:rPr>
        <w:t>Refer</w:t>
      </w:r>
      <w:bookmarkStart w:id="50" w:name="_GoBack"/>
      <w:bookmarkEnd w:id="50"/>
      <w:r w:rsidRPr="00D67846">
        <w:rPr>
          <w:rStyle w:val="cmr-12x-x-1201"/>
          <w:rFonts w:eastAsia="Times New Roman"/>
          <w:sz w:val="24"/>
          <w:szCs w:val="24"/>
        </w:rPr>
        <w:t>ences</w:t>
      </w:r>
    </w:p>
    <w:p w14:paraId="0F64654D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Style w:val="cmr-12x-x-1201"/>
          <w:rFonts w:eastAsia="Times New Roman"/>
          <w:sz w:val="24"/>
          <w:szCs w:val="24"/>
        </w:rPr>
      </w:pPr>
    </w:p>
    <w:p w14:paraId="198EE89B" w14:textId="332D33EF" w:rsidR="00D67846" w:rsidRPr="00D67846" w:rsidRDefault="00D67846" w:rsidP="00D67846">
      <w:r>
        <w:t>[</w:t>
      </w:r>
      <w:r w:rsidRPr="00D67846">
        <w:t xml:space="preserve">1] D. </w:t>
      </w:r>
      <w:proofErr w:type="spellStart"/>
      <w:r w:rsidRPr="00D67846">
        <w:t>Bogdanov</w:t>
      </w:r>
      <w:proofErr w:type="spellEnd"/>
      <w:r w:rsidRPr="00D67846">
        <w:t xml:space="preserve">, </w:t>
      </w:r>
      <w:r w:rsidR="00BB3C86">
        <w:t>“Foundations and properties of S</w:t>
      </w:r>
      <w:r w:rsidRPr="00D67846">
        <w:t>hamir</w:t>
      </w:r>
      <w:r w:rsidR="00BB3C86">
        <w:t>’</w:t>
      </w:r>
      <w:r w:rsidRPr="00D67846">
        <w:t>s secret sharing scheme,”</w:t>
      </w:r>
    </w:p>
    <w:p w14:paraId="1A7E4D8A" w14:textId="4C661FA7" w:rsidR="00D67846" w:rsidRPr="00D67846" w:rsidRDefault="00D67846" w:rsidP="009A3592">
      <w:r w:rsidRPr="00D67846">
        <w:t>Research Seminar in</w:t>
      </w:r>
      <w:r>
        <w:t xml:space="preserve"> </w:t>
      </w:r>
      <w:r w:rsidRPr="00D67846">
        <w:t>Cryptography, pp. 1–10, 2007. [Online]. Available:</w:t>
      </w:r>
      <w:r>
        <w:t xml:space="preserve"> https://pdfs.semanticscholar.org/540b</w:t>
      </w:r>
      <w:r w:rsidRPr="00D67846">
        <w:t>/faa26cfafde5be79aadde37cb79f9d2daf76.pdf</w:t>
      </w:r>
    </w:p>
    <w:p w14:paraId="7A7168B1" w14:textId="77777777" w:rsidR="00D67846" w:rsidRPr="00D67846" w:rsidRDefault="00D67846" w:rsidP="00D67846">
      <w:r w:rsidRPr="00D67846">
        <w:t>.</w:t>
      </w:r>
    </w:p>
    <w:p w14:paraId="6BCA4C07" w14:textId="04D9386A" w:rsidR="00D67846" w:rsidRDefault="00D67846" w:rsidP="009A3592">
      <w:r w:rsidRPr="00D67846">
        <w:t>[2] F. T. Penney. ()</w:t>
      </w:r>
      <w:r w:rsidR="003F2863">
        <w:t>. Original c implementation of S</w:t>
      </w:r>
      <w:r w:rsidRPr="00D67846">
        <w:t xml:space="preserve">hamir’s secret sharing algorithm. </w:t>
      </w:r>
      <w:r w:rsidR="00331D1A">
        <w:t>O</w:t>
      </w:r>
      <w:r w:rsidRPr="00D67846">
        <w:t>riginal source code,</w:t>
      </w:r>
      <w:r>
        <w:t xml:space="preserve"> </w:t>
      </w:r>
      <w:r w:rsidRPr="00D67846">
        <w:t>[Online]. Available:</w:t>
      </w:r>
      <w:r>
        <w:t xml:space="preserve">  </w:t>
      </w:r>
      <w:r w:rsidRPr="00867F0B">
        <w:t>https://github.com/fletcher/c-sss</w:t>
      </w:r>
    </w:p>
    <w:p w14:paraId="4AD3A0F4" w14:textId="77777777" w:rsidR="00D67846" w:rsidRPr="00D67846" w:rsidRDefault="00D67846" w:rsidP="00867F0B">
      <w:pPr>
        <w:ind w:left="720" w:hanging="720"/>
      </w:pPr>
    </w:p>
    <w:p w14:paraId="33D28696" w14:textId="77777777" w:rsidR="00D67846" w:rsidRPr="00D67846" w:rsidRDefault="00D67846" w:rsidP="00D67846">
      <w:r w:rsidRPr="00D67846">
        <w:t>[3] T. Rabin and M. Ben-Or, “Verifiable secret sharing and multiparty protocols with honest majority,”</w:t>
      </w:r>
      <w:r>
        <w:t xml:space="preserve"> </w:t>
      </w:r>
      <w:r w:rsidRPr="00D67846">
        <w:t>in</w:t>
      </w:r>
      <w:r>
        <w:t xml:space="preserve"> </w:t>
      </w:r>
      <w:r w:rsidRPr="00D67846">
        <w:t xml:space="preserve">Proceedings of the </w:t>
      </w:r>
      <w:r w:rsidR="00C128D4" w:rsidRPr="00D67846">
        <w:t>Twenty-First</w:t>
      </w:r>
      <w:r w:rsidRPr="00D67846">
        <w:t xml:space="preserve"> An</w:t>
      </w:r>
      <w:r>
        <w:t xml:space="preserve">nual ACM Symposium on Theory of </w:t>
      </w:r>
      <w:r w:rsidRPr="00D67846">
        <w:t>Computing, ser. STOC ’89,</w:t>
      </w:r>
      <w:r>
        <w:t xml:space="preserve"> </w:t>
      </w:r>
      <w:r w:rsidRPr="00D67846">
        <w:t>Seattle, Washington, USA: ACM, 1989, pp. 73–85,</w:t>
      </w:r>
    </w:p>
    <w:p w14:paraId="2E81E915" w14:textId="77777777" w:rsidR="00D67846" w:rsidRPr="00D67846" w:rsidRDefault="00D67846" w:rsidP="00D67846">
      <w:proofErr w:type="spellStart"/>
      <w:r w:rsidRPr="00D67846">
        <w:t>isbn</w:t>
      </w:r>
      <w:proofErr w:type="spellEnd"/>
      <w:r w:rsidRPr="00D67846">
        <w:t>: 0-89791-307-8. [Online]. Available:</w:t>
      </w:r>
    </w:p>
    <w:p w14:paraId="48D79422" w14:textId="77777777" w:rsidR="00D67846" w:rsidRDefault="00D67846" w:rsidP="00D67846">
      <w:r w:rsidRPr="00D67846">
        <w:t>http ://doi.acm.org/10.1145/73007.73014</w:t>
      </w:r>
    </w:p>
    <w:p w14:paraId="64EB57F9" w14:textId="77777777" w:rsidR="00D027B1" w:rsidRDefault="00D027B1" w:rsidP="00D67846"/>
    <w:p w14:paraId="339ADC3A" w14:textId="1C55FFD2" w:rsidR="00D027B1" w:rsidRDefault="00315C60" w:rsidP="00D67846">
      <w:r>
        <w:t>[4</w:t>
      </w:r>
      <w:proofErr w:type="gramStart"/>
      <w:r w:rsidR="00D027B1">
        <w:t>]</w:t>
      </w:r>
      <w:r w:rsidR="00D171A5">
        <w:t xml:space="preserve">  </w:t>
      </w:r>
      <w:r w:rsidR="00C249B0" w:rsidRPr="00867F0B">
        <w:rPr>
          <w:color w:val="212121"/>
          <w:shd w:val="clear" w:color="auto" w:fill="FFFFFF"/>
        </w:rPr>
        <w:t>“</w:t>
      </w:r>
      <w:proofErr w:type="spellStart"/>
      <w:proofErr w:type="gramEnd"/>
      <w:r w:rsidR="00C249B0" w:rsidRPr="00867F0B">
        <w:rPr>
          <w:color w:val="212121"/>
          <w:shd w:val="clear" w:color="auto" w:fill="FFFFFF"/>
        </w:rPr>
        <w:t>OpenMP</w:t>
      </w:r>
      <w:proofErr w:type="spellEnd"/>
      <w:r w:rsidR="00C249B0" w:rsidRPr="00867F0B">
        <w:rPr>
          <w:color w:val="212121"/>
          <w:shd w:val="clear" w:color="auto" w:fill="FFFFFF"/>
        </w:rPr>
        <w:t xml:space="preserve"> Application </w:t>
      </w:r>
      <w:r w:rsidR="00D171A5" w:rsidRPr="00867F0B">
        <w:rPr>
          <w:color w:val="212121"/>
          <w:shd w:val="clear" w:color="auto" w:fill="FFFFFF"/>
        </w:rPr>
        <w:t xml:space="preserve">Programming </w:t>
      </w:r>
      <w:r w:rsidR="00C249B0" w:rsidRPr="00867F0B">
        <w:rPr>
          <w:color w:val="212121"/>
          <w:shd w:val="clear" w:color="auto" w:fill="FFFFFF"/>
        </w:rPr>
        <w:t>Interface”.</w:t>
      </w:r>
      <w:r w:rsidR="00D171A5" w:rsidRPr="00867F0B">
        <w:rPr>
          <w:color w:val="212121"/>
          <w:shd w:val="clear" w:color="auto" w:fill="FFFFFF"/>
        </w:rPr>
        <w:t xml:space="preserve"> </w:t>
      </w:r>
      <w:proofErr w:type="spellStart"/>
      <w:r w:rsidR="00D171A5" w:rsidRPr="00867F0B">
        <w:rPr>
          <w:color w:val="212121"/>
          <w:shd w:val="clear" w:color="auto" w:fill="FFFFFF"/>
        </w:rPr>
        <w:t>OpenMP</w:t>
      </w:r>
      <w:proofErr w:type="spellEnd"/>
      <w:r w:rsidR="00D171A5" w:rsidRPr="00867F0B">
        <w:rPr>
          <w:color w:val="212121"/>
          <w:shd w:val="clear" w:color="auto" w:fill="FFFFFF"/>
        </w:rPr>
        <w:t xml:space="preserve"> Architecture Review Board, 2015.</w:t>
      </w:r>
      <w:r w:rsidR="00C249B0" w:rsidRPr="00867F0B">
        <w:rPr>
          <w:color w:val="212121"/>
          <w:shd w:val="clear" w:color="auto" w:fill="FFFFFF"/>
        </w:rPr>
        <w:t xml:space="preserve"> [Online].  Available: </w:t>
      </w:r>
      <w:r w:rsidR="003F0663" w:rsidRPr="00867F0B">
        <w:t>http://www.openmp.org/wp-content/uploads/openmp-4.5.pdf</w:t>
      </w:r>
    </w:p>
    <w:p w14:paraId="24C69B9D" w14:textId="77777777" w:rsidR="003F0663" w:rsidRDefault="003F0663" w:rsidP="00D67846"/>
    <w:p w14:paraId="03059FE5" w14:textId="2A43CF71" w:rsidR="003F0663" w:rsidRPr="00D67846" w:rsidRDefault="003F0663" w:rsidP="003F0663">
      <w:r>
        <w:t xml:space="preserve">[5] </w:t>
      </w:r>
      <w:r w:rsidRPr="003F0663">
        <w:rPr>
          <w:rStyle w:val="ng-binding"/>
          <w:rFonts w:eastAsiaTheme="majorEastAsia"/>
          <w:shd w:val="clear" w:color="auto" w:fill="FFFFFF"/>
        </w:rPr>
        <w:t>R.</w:t>
      </w:r>
      <w:r w:rsidRPr="00867F0B">
        <w:rPr>
          <w:rStyle w:val="ng-binding"/>
          <w:rFonts w:eastAsiaTheme="majorEastAsia"/>
          <w:shd w:val="clear" w:color="auto" w:fill="FFFFFF"/>
        </w:rPr>
        <w:t xml:space="preserve"> </w:t>
      </w:r>
      <w:proofErr w:type="spellStart"/>
      <w:r w:rsidRPr="00867F0B">
        <w:rPr>
          <w:rStyle w:val="ng-binding"/>
          <w:rFonts w:eastAsiaTheme="majorEastAsia"/>
          <w:shd w:val="clear" w:color="auto" w:fill="FFFFFF"/>
        </w:rPr>
        <w:t>Basavegowda</w:t>
      </w:r>
      <w:proofErr w:type="spellEnd"/>
      <w:r>
        <w:rPr>
          <w:rStyle w:val="ng-binding"/>
          <w:rFonts w:eastAsiaTheme="majorEastAsia"/>
          <w:shd w:val="clear" w:color="auto" w:fill="FFFFFF"/>
        </w:rPr>
        <w:t xml:space="preserve"> and S. </w:t>
      </w:r>
      <w:proofErr w:type="spellStart"/>
      <w:r>
        <w:rPr>
          <w:rStyle w:val="ng-binding"/>
          <w:rFonts w:eastAsiaTheme="majorEastAsia"/>
          <w:shd w:val="clear" w:color="auto" w:fill="FFFFFF"/>
        </w:rPr>
        <w:t>Seenappa</w:t>
      </w:r>
      <w:proofErr w:type="spellEnd"/>
      <w:r>
        <w:rPr>
          <w:rStyle w:val="ng-binding"/>
          <w:rFonts w:eastAsiaTheme="majorEastAsia"/>
          <w:shd w:val="clear" w:color="auto" w:fill="FFFFFF"/>
        </w:rPr>
        <w:t>,</w:t>
      </w:r>
      <w:r>
        <w:t xml:space="preserve"> “</w:t>
      </w:r>
      <w:r w:rsidRPr="003F0663">
        <w:t>Electronic Medical Report Security Using Visual Secret Sharing Scheme</w:t>
      </w:r>
      <w:r>
        <w:t xml:space="preserve">,” </w:t>
      </w:r>
      <w:r w:rsidRPr="003F0663">
        <w:t xml:space="preserve">2013 </w:t>
      </w:r>
      <w:proofErr w:type="spellStart"/>
      <w:r w:rsidRPr="003F0663">
        <w:t>UKSim</w:t>
      </w:r>
      <w:proofErr w:type="spellEnd"/>
      <w:r w:rsidRPr="003F0663">
        <w:t xml:space="preserve"> 15th International Conference on Computer Modelling and Simulation</w:t>
      </w:r>
      <w:r>
        <w:t xml:space="preserve">, April 2013, Cambridge: IEEE. [Online].  Available: </w:t>
      </w:r>
      <w:r w:rsidR="009A3592" w:rsidRPr="009A3592">
        <w:t>http://ieeexplore.ieee.org/document/6527394/</w:t>
      </w:r>
    </w:p>
    <w:p w14:paraId="115ABD76" w14:textId="77777777" w:rsidR="00D67846" w:rsidRPr="00D67846" w:rsidRDefault="00D67846" w:rsidP="00D67846">
      <w:pPr>
        <w:pStyle w:val="Heading3"/>
        <w:spacing w:before="0" w:beforeAutospacing="0" w:after="0" w:afterAutospacing="0"/>
        <w:rPr>
          <w:rFonts w:eastAsia="Times New Roman"/>
          <w:sz w:val="24"/>
          <w:szCs w:val="24"/>
        </w:rPr>
      </w:pPr>
    </w:p>
    <w:sectPr w:rsidR="00D67846" w:rsidRPr="00D6784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chael Lam" w:date="2017-07-06T18:00:00Z" w:initials="ML">
    <w:p w14:paraId="4D9EA584" w14:textId="63C73CE6" w:rsidR="007F4DE2" w:rsidRDefault="007F4DE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You might want to mention why this modulo operation is done.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9EA58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0D143" w14:textId="77777777" w:rsidR="00640625" w:rsidRDefault="00640625" w:rsidP="004A76F0">
      <w:r>
        <w:separator/>
      </w:r>
    </w:p>
  </w:endnote>
  <w:endnote w:type="continuationSeparator" w:id="0">
    <w:p w14:paraId="671B6FBA" w14:textId="77777777" w:rsidR="00640625" w:rsidRDefault="00640625" w:rsidP="004A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0CA70" w14:textId="77777777" w:rsidR="007F4DE2" w:rsidRPr="004A76F0" w:rsidRDefault="007F4DE2" w:rsidP="00E974FD">
    <w:pPr>
      <w:pStyle w:val="Footer"/>
      <w:tabs>
        <w:tab w:val="clear" w:pos="4680"/>
        <w:tab w:val="clear" w:pos="9360"/>
      </w:tabs>
      <w:rPr>
        <w:caps/>
        <w:noProof/>
      </w:rPr>
    </w:pPr>
  </w:p>
  <w:p w14:paraId="7D731C80" w14:textId="77777777" w:rsidR="007F4DE2" w:rsidRDefault="007F4D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BD483" w14:textId="77777777" w:rsidR="00640625" w:rsidRDefault="00640625" w:rsidP="004A76F0">
      <w:r>
        <w:separator/>
      </w:r>
    </w:p>
  </w:footnote>
  <w:footnote w:type="continuationSeparator" w:id="0">
    <w:p w14:paraId="59822B33" w14:textId="77777777" w:rsidR="00640625" w:rsidRDefault="00640625" w:rsidP="004A76F0">
      <w:r>
        <w:continuationSeparator/>
      </w:r>
    </w:p>
  </w:footnote>
  <w:footnote w:id="1">
    <w:p w14:paraId="482FCB76" w14:textId="5F03941D" w:rsidR="007F4DE2" w:rsidRDefault="007F4D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cmr-12x-x-1201"/>
          <w:sz w:val="24"/>
          <w:szCs w:val="24"/>
        </w:rPr>
        <w:t xml:space="preserve">Source code available at: </w:t>
      </w:r>
      <w:hyperlink r:id="rId1" w:history="1">
        <w:r w:rsidRPr="00867F0B">
          <w:rPr>
            <w:rStyle w:val="cmr-12x-x-1201"/>
            <w:rFonts w:ascii="Monaco" w:eastAsiaTheme="minorEastAsia" w:hAnsi="Monaco"/>
            <w:sz w:val="18"/>
            <w:szCs w:val="18"/>
          </w:rPr>
          <w:t>github.com/arbogajk/470_SP</w:t>
        </w:r>
      </w:hyperlink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bogast, Joseph Keith - arbogajk">
    <w15:presenceInfo w15:providerId="None" w15:userId="Arbogast, Joseph Keith - arboga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7846"/>
    <w:rsid w:val="00000272"/>
    <w:rsid w:val="000324E1"/>
    <w:rsid w:val="00033AE7"/>
    <w:rsid w:val="000E025B"/>
    <w:rsid w:val="001231ED"/>
    <w:rsid w:val="00146A8E"/>
    <w:rsid w:val="001F1AA5"/>
    <w:rsid w:val="00203040"/>
    <w:rsid w:val="0029636B"/>
    <w:rsid w:val="002A64CE"/>
    <w:rsid w:val="002D7AA3"/>
    <w:rsid w:val="00311B26"/>
    <w:rsid w:val="00315C60"/>
    <w:rsid w:val="00330EBE"/>
    <w:rsid w:val="00331D1A"/>
    <w:rsid w:val="003608B5"/>
    <w:rsid w:val="003C589D"/>
    <w:rsid w:val="003F0663"/>
    <w:rsid w:val="003F2863"/>
    <w:rsid w:val="004546CA"/>
    <w:rsid w:val="004A76F0"/>
    <w:rsid w:val="004B0B1F"/>
    <w:rsid w:val="004C58F7"/>
    <w:rsid w:val="004C70FA"/>
    <w:rsid w:val="004F1225"/>
    <w:rsid w:val="00531DCA"/>
    <w:rsid w:val="00580565"/>
    <w:rsid w:val="005A255F"/>
    <w:rsid w:val="005D4951"/>
    <w:rsid w:val="005E0E08"/>
    <w:rsid w:val="005E7889"/>
    <w:rsid w:val="00615144"/>
    <w:rsid w:val="00640625"/>
    <w:rsid w:val="00681CCA"/>
    <w:rsid w:val="006A0DFC"/>
    <w:rsid w:val="006B62BB"/>
    <w:rsid w:val="00707DFA"/>
    <w:rsid w:val="00743218"/>
    <w:rsid w:val="00783A92"/>
    <w:rsid w:val="007F4DE2"/>
    <w:rsid w:val="008550F0"/>
    <w:rsid w:val="00867F0B"/>
    <w:rsid w:val="008C1776"/>
    <w:rsid w:val="009035AB"/>
    <w:rsid w:val="00910BDC"/>
    <w:rsid w:val="00924246"/>
    <w:rsid w:val="009346A5"/>
    <w:rsid w:val="00940AF2"/>
    <w:rsid w:val="00987660"/>
    <w:rsid w:val="009A3592"/>
    <w:rsid w:val="00A000D3"/>
    <w:rsid w:val="00A072BD"/>
    <w:rsid w:val="00A14140"/>
    <w:rsid w:val="00A221F9"/>
    <w:rsid w:val="00A65058"/>
    <w:rsid w:val="00A90579"/>
    <w:rsid w:val="00AD7D76"/>
    <w:rsid w:val="00AF26C1"/>
    <w:rsid w:val="00B03805"/>
    <w:rsid w:val="00B34DDF"/>
    <w:rsid w:val="00BB016D"/>
    <w:rsid w:val="00BB3C86"/>
    <w:rsid w:val="00BD40C3"/>
    <w:rsid w:val="00C128D4"/>
    <w:rsid w:val="00C249B0"/>
    <w:rsid w:val="00C61559"/>
    <w:rsid w:val="00C61DBF"/>
    <w:rsid w:val="00C91604"/>
    <w:rsid w:val="00CA36A7"/>
    <w:rsid w:val="00D027B1"/>
    <w:rsid w:val="00D1310F"/>
    <w:rsid w:val="00D131E7"/>
    <w:rsid w:val="00D171A5"/>
    <w:rsid w:val="00D2402F"/>
    <w:rsid w:val="00D25FA7"/>
    <w:rsid w:val="00D53425"/>
    <w:rsid w:val="00D67846"/>
    <w:rsid w:val="00DC09F7"/>
    <w:rsid w:val="00DE376B"/>
    <w:rsid w:val="00E34ECD"/>
    <w:rsid w:val="00E52570"/>
    <w:rsid w:val="00E974FD"/>
    <w:rsid w:val="00EC48DD"/>
    <w:rsid w:val="00F51EBF"/>
    <w:rsid w:val="00F725CC"/>
    <w:rsid w:val="00F83A0A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D42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7B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nopar">
    <w:name w:val="nopar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ibitem">
    <w:name w:val="bibitem"/>
    <w:basedOn w:val="Normal"/>
    <w:pPr>
      <w:spacing w:before="144" w:after="144"/>
      <w:ind w:left="480" w:hanging="480"/>
    </w:pPr>
    <w:rPr>
      <w:rFonts w:eastAsiaTheme="minorEastAsia"/>
    </w:rPr>
  </w:style>
  <w:style w:type="paragraph" w:customStyle="1" w:styleId="bibitem-p">
    <w:name w:val="bibitem-p"/>
    <w:basedOn w:val="Normal"/>
    <w:pPr>
      <w:spacing w:before="144" w:after="144"/>
      <w:ind w:left="480"/>
    </w:pPr>
    <w:rPr>
      <w:rFonts w:eastAsiaTheme="minorEastAsia"/>
    </w:rPr>
  </w:style>
  <w:style w:type="paragraph" w:customStyle="1" w:styleId="cmr-12x-x-120">
    <w:name w:val="cmr-12x-x-120"/>
    <w:basedOn w:val="Normal"/>
    <w:pPr>
      <w:spacing w:before="100" w:beforeAutospacing="1" w:after="100" w:afterAutospacing="1"/>
    </w:pPr>
    <w:rPr>
      <w:rFonts w:eastAsiaTheme="minorEastAsia"/>
      <w:sz w:val="35"/>
      <w:szCs w:val="35"/>
    </w:rPr>
  </w:style>
  <w:style w:type="paragraph" w:customStyle="1" w:styleId="cmbx-12x-x-120">
    <w:name w:val="cmbx-12x-x-120"/>
    <w:basedOn w:val="Normal"/>
    <w:pPr>
      <w:spacing w:before="100" w:beforeAutospacing="1" w:after="100" w:afterAutospacing="1"/>
    </w:pPr>
    <w:rPr>
      <w:rFonts w:eastAsiaTheme="minorEastAsia"/>
      <w:b/>
      <w:bCs/>
      <w:sz w:val="35"/>
      <w:szCs w:val="35"/>
    </w:rPr>
  </w:style>
  <w:style w:type="paragraph" w:customStyle="1" w:styleId="cmmi-12x-x-120">
    <w:name w:val="cmmi-12x-x-120"/>
    <w:basedOn w:val="Normal"/>
    <w:pPr>
      <w:spacing w:before="100" w:beforeAutospacing="1" w:after="100" w:afterAutospacing="1"/>
    </w:pPr>
    <w:rPr>
      <w:rFonts w:eastAsiaTheme="minorEastAsia"/>
      <w:i/>
      <w:iCs/>
      <w:sz w:val="35"/>
      <w:szCs w:val="35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2">
    <w:name w:val="enumerate2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3">
    <w:name w:val="enumerate3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enumerate4">
    <w:name w:val="enumerate4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h">
    <w:name w:val="obeylines-h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obeylines-v">
    <w:name w:val="obeylines-v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marginpar">
    <w:name w:val="marginpar"/>
    <w:basedOn w:val="Normal"/>
    <w:pPr>
      <w:spacing w:before="120" w:after="100" w:afterAutospacing="1"/>
    </w:pPr>
    <w:rPr>
      <w:rFonts w:eastAsiaTheme="minorEastAsia"/>
      <w:sz w:val="20"/>
      <w:szCs w:val="20"/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  <w:sz w:val="26"/>
      <w:szCs w:val="26"/>
    </w:rPr>
  </w:style>
  <w:style w:type="paragraph" w:customStyle="1" w:styleId="chaptertoc">
    <w:name w:val="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likechaptertoc">
    <w:name w:val="likechapter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appendixtoc">
    <w:name w:val="appendixtoc"/>
    <w:basedOn w:val="Normal"/>
    <w:pPr>
      <w:spacing w:before="100" w:beforeAutospacing="1" w:after="100" w:afterAutospacing="1" w:line="480" w:lineRule="auto"/>
    </w:pPr>
    <w:rPr>
      <w:rFonts w:eastAsiaTheme="minorEastAsia"/>
      <w:b/>
      <w:bCs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  <w:rPr>
      <w:rFonts w:eastAsiaTheme="minorEastAsia"/>
    </w:rPr>
  </w:style>
  <w:style w:type="paragraph" w:customStyle="1" w:styleId="paragraphhead">
    <w:name w:val="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rFonts w:eastAsiaTheme="minorEastAsia"/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Quote1">
    <w:name w:val="Quote1"/>
    <w:basedOn w:val="Normal"/>
    <w:pPr>
      <w:spacing w:before="60" w:after="60"/>
      <w:ind w:left="240" w:right="240"/>
      <w:jc w:val="both"/>
    </w:pPr>
    <w:rPr>
      <w:rFonts w:eastAsiaTheme="minorEastAsia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  <w:rPr>
      <w:rFonts w:eastAsiaTheme="minorEastAsia"/>
    </w:rPr>
  </w:style>
  <w:style w:type="paragraph" w:customStyle="1" w:styleId="quotation">
    <w:name w:val="quotation"/>
    <w:basedOn w:val="Normal"/>
    <w:pPr>
      <w:spacing w:before="60" w:after="60"/>
      <w:ind w:left="240"/>
    </w:pPr>
    <w:rPr>
      <w:rFonts w:eastAsiaTheme="minorEastAsia"/>
    </w:rPr>
  </w:style>
  <w:style w:type="paragraph" w:customStyle="1" w:styleId="uline">
    <w:name w:val="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uuline">
    <w:name w:val="uuline"/>
    <w:basedOn w:val="Normal"/>
    <w:pPr>
      <w:spacing w:before="100" w:beforeAutospacing="1" w:after="100" w:afterAutospacing="1"/>
    </w:pPr>
    <w:rPr>
      <w:rFonts w:eastAsiaTheme="minorEastAsia"/>
      <w:u w:val="single"/>
    </w:r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textso">
    <w:name w:val="textso"/>
    <w:basedOn w:val="DefaultParagraphFont"/>
    <w:rPr>
      <w:spacing w:val="72"/>
    </w:rPr>
  </w:style>
  <w:style w:type="character" w:customStyle="1" w:styleId="textul">
    <w:name w:val="textul"/>
    <w:basedOn w:val="DefaultParagraphFont"/>
    <w:rPr>
      <w:u w:val="single"/>
    </w:rPr>
  </w:style>
  <w:style w:type="character" w:customStyle="1" w:styleId="textst">
    <w:name w:val="textst"/>
    <w:basedOn w:val="DefaultParagraphFont"/>
    <w:rPr>
      <w:strike/>
    </w:rPr>
  </w:style>
  <w:style w:type="character" w:customStyle="1" w:styleId="textcaps">
    <w:name w:val="textcaps"/>
    <w:basedOn w:val="DefaultParagraphFont"/>
    <w:rPr>
      <w:smallCaps/>
    </w:rPr>
  </w:style>
  <w:style w:type="character" w:customStyle="1" w:styleId="sout">
    <w:name w:val="sout"/>
    <w:basedOn w:val="DefaultParagraphFont"/>
    <w:rPr>
      <w:strike/>
    </w:rPr>
  </w:style>
  <w:style w:type="character" w:customStyle="1" w:styleId="xout">
    <w:name w:val="xout"/>
    <w:basedOn w:val="DefaultParagraphFont"/>
    <w:rPr>
      <w:strike/>
    </w:rPr>
  </w:style>
  <w:style w:type="character" w:customStyle="1" w:styleId="uwave">
    <w:name w:val="uwave"/>
    <w:basedOn w:val="DefaultParagraphFont"/>
    <w:rPr>
      <w:u w:val="single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  <w:rPr>
      <w:rFonts w:eastAsiaTheme="minorEastAsia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eastAsiaTheme="minorEastAsia"/>
    </w:r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character" w:customStyle="1" w:styleId="cmbx-12x-x-1201">
    <w:name w:val="cmbx-12x-x-1201"/>
    <w:basedOn w:val="DefaultParagraphFont"/>
    <w:rPr>
      <w:b/>
      <w:bCs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mark">
    <w:name w:val="titlemark"/>
    <w:basedOn w:val="DefaultParagraphFont"/>
  </w:style>
  <w:style w:type="character" w:customStyle="1" w:styleId="cmr-12x-x-1201">
    <w:name w:val="cmr-12x-x-1201"/>
    <w:basedOn w:val="DefaultParagraphFont"/>
    <w:rPr>
      <w:sz w:val="35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content">
    <w:name w:val="content"/>
    <w:basedOn w:val="DefaultParagraphFont"/>
  </w:style>
  <w:style w:type="character" w:customStyle="1" w:styleId="uline1">
    <w:name w:val="uline1"/>
    <w:basedOn w:val="DefaultParagraphFont"/>
    <w:rPr>
      <w:u w:val="single"/>
    </w:rPr>
  </w:style>
  <w:style w:type="character" w:customStyle="1" w:styleId="cmbx-101">
    <w:name w:val="cmbx-101"/>
    <w:basedOn w:val="DefaultParagraphFont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A76F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6F0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A76F0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8C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02F"/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F"/>
    <w:rPr>
      <w:rFonts w:ascii="Lucida Grande" w:eastAsiaTheme="minorEastAsia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4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2F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2F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2F"/>
    <w:rPr>
      <w:rFonts w:eastAsiaTheme="minorEastAsia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3F0663"/>
  </w:style>
  <w:style w:type="paragraph" w:styleId="FootnoteText">
    <w:name w:val="footnote text"/>
    <w:basedOn w:val="Normal"/>
    <w:link w:val="FootnoteTextChar"/>
    <w:uiPriority w:val="99"/>
    <w:unhideWhenUsed/>
    <w:rsid w:val="00AD7D76"/>
  </w:style>
  <w:style w:type="character" w:customStyle="1" w:styleId="FootnoteTextChar">
    <w:name w:val="Footnote Text Char"/>
    <w:basedOn w:val="DefaultParagraphFont"/>
    <w:link w:val="FootnoteText"/>
    <w:uiPriority w:val="99"/>
    <w:rsid w:val="00AD7D7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D7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6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917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59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64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70">
              <w:marLeft w:val="7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412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github.com/arbogajk/470_SP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rbogajk@dukes.jmu.edu" TargetMode="External"/><Relationship Id="rId8" Type="http://schemas.openxmlformats.org/officeDocument/2006/relationships/hyperlink" Target="mailto:sumnerib@dukes.jmu.edu" TargetMode="External"/><Relationship Id="rId9" Type="http://schemas.openxmlformats.org/officeDocument/2006/relationships/image" Target="media/image1.png"/><Relationship Id="rId10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rbogajk/470_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2DF0F-5737-3E49-AF23-CB0C0D71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1644</Words>
  <Characters>9376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Arbogast</dc:creator>
  <cp:keywords/>
  <dc:description/>
  <cp:lastModifiedBy>Arbogast, Joseph Keith - arbogajk</cp:lastModifiedBy>
  <cp:revision>37</cp:revision>
  <dcterms:created xsi:type="dcterms:W3CDTF">2017-05-25T11:00:00Z</dcterms:created>
  <dcterms:modified xsi:type="dcterms:W3CDTF">2017-07-08T14:48:00Z</dcterms:modified>
</cp:coreProperties>
</file>